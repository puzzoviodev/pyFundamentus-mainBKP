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CDF3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Relatório de Análise dos 18 Indicadores Financeiros Faltantes com Descrições Detalhadas e Referências Cruzadas</w:t>
      </w:r>
    </w:p>
    <w:p w14:paraId="77E8D71D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Agosto de 2025</w:t>
      </w:r>
    </w:p>
    <w:p w14:paraId="3A916CD8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Introdução</w:t>
      </w:r>
    </w:p>
    <w:p w14:paraId="7809774D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relatório revisado analisa os 18 indicadores financeiros listados, com foco em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detalhadas, atendendo à solicitação de maior profundidade. Cada indicador inclui: definição clara com fórmula, verificação da consistência das faixas, descrições detalhadas com contexto financeiro, exemplos práticos (ex.: Vale - VALE3, Ambev - ABEV3, Oi - OIBR3), recomendações específicas para diferentes perfis de investidores, riscos/limitações e referências cruzadas com outros indicadores. As faixas foram inferidas com base em padrões financeiros, podendo ser ajustadas com base no arquivo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metadados_funcoes2.xlsx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fornecido. O objetivo é fornecer uma análise robusta e prática para investidores e analistas, promovendo decisões fundamentadas.</w:t>
      </w:r>
    </w:p>
    <w:p w14:paraId="1E32C733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Análise dos Indicadores</w:t>
      </w:r>
    </w:p>
    <w:p w14:paraId="1D10BDAE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evaluate_ev_ebit</w:t>
      </w:r>
    </w:p>
    <w:p w14:paraId="264980FF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indicador EV/EBIT compara o valor da empresa (Enterprise Value,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Capitalização de Mercado + Dívida Líquida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ao EBIT (lucro antes de juros e impostos), medindo a valorização da empresa em relação à sua lucratividade operacional. É útil para avaliar se uma empresa está cara ou barata, considerando sua estrutura de capital.</w:t>
      </w:r>
    </w:p>
    <w:p w14:paraId="6CE686BC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62CBBACD" w14:textId="77777777" w:rsidR="005B72E7" w:rsidRPr="00A7397E" w:rsidRDefault="005B72E7" w:rsidP="005B7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indica EBIT negativo (prejuízo operacional).</w:t>
      </w:r>
    </w:p>
    <w:p w14:paraId="3CCA48E1" w14:textId="77777777" w:rsidR="005B72E7" w:rsidRPr="00A7397E" w:rsidRDefault="005B72E7" w:rsidP="005B7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sugere subvalorização significativa.</w:t>
      </w:r>
    </w:p>
    <w:p w14:paraId="375AA3A0" w14:textId="77777777" w:rsidR="005B72E7" w:rsidRPr="00A7397E" w:rsidRDefault="005B72E7" w:rsidP="005B7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8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valuation equilibrado.</w:t>
      </w:r>
    </w:p>
    <w:p w14:paraId="2B43FA55" w14:textId="77777777" w:rsidR="005B72E7" w:rsidRPr="00A7397E" w:rsidRDefault="005B72E7" w:rsidP="005B7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8 &lt; x ≤ 12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sobrevalorização moderada.</w:t>
      </w:r>
    </w:p>
    <w:p w14:paraId="69E7541C" w14:textId="77777777" w:rsidR="005B72E7" w:rsidRPr="00A7397E" w:rsidRDefault="005B72E7" w:rsidP="005B7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12 &lt; x ≤ 15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prêmio.</w:t>
      </w:r>
    </w:p>
    <w:p w14:paraId="6A92B014" w14:textId="77777777" w:rsidR="005B72E7" w:rsidRPr="00A7397E" w:rsidRDefault="005B72E7" w:rsidP="005B7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15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especulação ou crescimento esperado elevado.</w:t>
      </w:r>
    </w:p>
    <w:p w14:paraId="1879DD6A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62FDF70" w14:textId="77777777" w:rsidR="005B72E7" w:rsidRPr="00A7397E" w:rsidRDefault="005B72E7" w:rsidP="005B7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Um EV/EBIT negativo ocorre quando o EBIT é negativo, indicando que a empresa não gera lucro operacional suficiente para cobrir custos antes de juros e impostos. Exemplo: a Oi (OIBR3), em períodos de crise, apresentou EBIT negativo devido a elevados custos operacionais e baixa receita, refletindo dificuldades estruturais no setor de telecomunicações.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probabilidade de insolvência ou necessidade de reestruturação.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Investidores conservadores devem evitar; investidores especulativos podem considerar apenas com sinais claros de recuperação (ex.: plano de reestruturação ou venda de ativos).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Depender apenas do EV/EBIT pode mascarar problemas de dívida elevada; empresas com EBIT negativo podem ter ativos valiosos.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verificar consistência operacional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entender a eficiência operacional.</w:t>
      </w:r>
    </w:p>
    <w:p w14:paraId="459B7A71" w14:textId="77777777" w:rsidR="005B72E7" w:rsidRPr="00A7397E" w:rsidRDefault="005B72E7" w:rsidP="005B7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que a empresa está subvalorizada em relação à sua capacidade de gerar lucro operacional. Exemplo: a Vale (VALE3) em 2023 teve um EV/EBIT baixo (~4) devido a lucros operacionais robustos impulsionados por preços de minério de ferro.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investidores de valor, sugerindo potencial de alta no preço das ações.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Investidores de longo prazo devem confirmar a sustentabilidade do EBIT e analisar ciclos de commodities.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EBIT elevado pode ser temporário (ex.: picos de preços); verificar consistência histórica.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confirmar subvalorização patrimonial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 sobre o capital.</w:t>
      </w:r>
    </w:p>
    <w:p w14:paraId="78B52813" w14:textId="77777777" w:rsidR="005B72E7" w:rsidRPr="00A7397E" w:rsidRDefault="005B72E7" w:rsidP="005B7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 &lt; x ≤ 8)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Reflete um valuation equilibrado, comum em empresas estáveis. Exemplo: a Ambev (ABEV3) frequentemente apresenta EV/EBIT em torno de 7, devido à consistência de lucros no setor de bebidas.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 que buscam equilíbrio entre crescimento e estabilidade.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crescimento de receita e consistência de lucros; ideal para portfólios diversificados.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Pode indicar estagnação em setores maduros.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avaliar crescimento esperado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lucros líquidos.</w:t>
      </w:r>
    </w:p>
    <w:p w14:paraId="58CF57BD" w14:textId="77777777" w:rsidR="005B72E7" w:rsidRPr="00A7397E" w:rsidRDefault="005B72E7" w:rsidP="005B7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(8 &lt; x ≤ 12)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sobrevalorização moderada, comum em empresas com expectativas de crescimento. Exemplo: Raia Drogasil (RADL3) pode apresentar EV/EBIT ~10 devido ao crescimento no varejo farmacêutico.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investidores de valor; pode ser atrativo para investidores de crescimento se as projeções forem sólidas.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projeções de EBIT e expansão de mercado.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Expectativas de crescimento não realizadas podem levar a correções de preço.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com receita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2565CACC" w14:textId="77777777" w:rsidR="005B72E7" w:rsidRPr="00A7397E" w:rsidRDefault="005B72E7" w:rsidP="005B7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(12 &lt; x ≤ 15)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que a empresa está cara, com prêmio elevado. Exemplo: a Localiza (RENT3) pode ter EV/EBIT ~13 em períodos de alta demanda por aluguel de veículos.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de correção de preço, menos atrativo para investidores conservadores.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Investidores agressivos devem validar fundamentos de crescimento; conservadores devem evitar.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macroeconômicas (ex.: juros altos).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comparar com fluxo de caixa operacional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risco financeiro.</w:t>
      </w:r>
    </w:p>
    <w:p w14:paraId="4D21C57B" w14:textId="77777777" w:rsidR="005B72E7" w:rsidRPr="00A7397E" w:rsidRDefault="005B72E7" w:rsidP="005B7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15)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especulação ou expectativas de crescimento elevado. Exemplo: Nubank (NUBR33) pode ter EV/EBIT elevado devido ao potencial de crescimento no setor financeiro digital.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risco, mas pode ser justificado por crescimento futuro.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Investidores especulativos devem analisar projeções de mercado; conservadores devem evitar.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Bolhas especulativas ou falha em entregar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esperado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com ativos.</w:t>
      </w:r>
    </w:p>
    <w:p w14:paraId="23A1E391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2. evaluate_evebitda</w:t>
      </w:r>
    </w:p>
    <w:p w14:paraId="14A3EA06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EV/EBITDA compara o valor da empresa ao EBITDA (lucro antes de juros, impostos, depreciação e amortização),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(Capitalização de Mercado + Dívida Líquida) / 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É amplamente usado para avaliar empresas com diferentes estruturas de capital.</w:t>
      </w:r>
    </w:p>
    <w:p w14:paraId="6F55B26E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45AB2663" w14:textId="77777777" w:rsidR="005B72E7" w:rsidRPr="00A7397E" w:rsidRDefault="005B72E7" w:rsidP="005B7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indica EBITDA negativo.</w:t>
      </w:r>
    </w:p>
    <w:p w14:paraId="51EC8AB1" w14:textId="77777777" w:rsidR="005B72E7" w:rsidRPr="00A7397E" w:rsidRDefault="005B72E7" w:rsidP="005B7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4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subvalorização significativa.</w:t>
      </w:r>
    </w:p>
    <w:p w14:paraId="7A918343" w14:textId="77777777" w:rsidR="005B72E7" w:rsidRPr="00A7397E" w:rsidRDefault="005B72E7" w:rsidP="005B7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4 &lt; x ≤ 7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valuation justo.</w:t>
      </w:r>
    </w:p>
    <w:p w14:paraId="3B658ED0" w14:textId="77777777" w:rsidR="005B72E7" w:rsidRPr="00A7397E" w:rsidRDefault="005B72E7" w:rsidP="005B7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7 &lt; x ≤ 10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sobrevalorização moderada.</w:t>
      </w:r>
    </w:p>
    <w:p w14:paraId="42248393" w14:textId="77777777" w:rsidR="005B72E7" w:rsidRPr="00A7397E" w:rsidRDefault="005B72E7" w:rsidP="005B7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10 &lt; x ≤ 15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prêmio.</w:t>
      </w:r>
    </w:p>
    <w:p w14:paraId="0DD87938" w14:textId="77777777" w:rsidR="005B72E7" w:rsidRPr="00A7397E" w:rsidRDefault="005B72E7" w:rsidP="005B7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15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especulação.</w:t>
      </w:r>
    </w:p>
    <w:p w14:paraId="44AF1284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B661C23" w14:textId="77777777" w:rsidR="005B72E7" w:rsidRPr="00A7397E" w:rsidRDefault="005B72E7" w:rsidP="005B7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Um EV/EBITDA negativo reflete EBITDA negativo, indicando que a empresa não gera fluxo de caixa operacional suficiente. Exemplo: a Oi (OIBR3) em 2020 apresentou EBITDA negativo devido a custos elevados e receita estagnada.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Sinal de alerta para insolvência ou necessidade de reestruturação; alto risco para investidores.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Investidores conservadores devem evitar; especulativos podem considerar apenas com evidências de recuperação (ex.: venda de ativos ou redução de custos).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EBITDA negativo pode mascarar problemas de gestão ou mercado saturado; dados históricos são cruciais.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avaliar preço por ação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operacional.</w:t>
      </w:r>
    </w:p>
    <w:p w14:paraId="67521772" w14:textId="77777777" w:rsidR="005B72E7" w:rsidRPr="00A7397E" w:rsidRDefault="005B72E7" w:rsidP="005B7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4)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que a empresa está subvalorizada em relação ao fluxo de caixa operacional. Exemplo: a Vale (VALE3) em 2023 teve EV/EBITDA ~3,5, beneficiada por margens altas no setor de mineração.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 para investidores de valor, com potencial de valorização.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Angalise a sustentabilidade do EBITDA e compare com peers do setor. Ideal para investidores de longo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de commodities podem afetar margens futuras.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lucros líquidos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patrimonial.</w:t>
      </w:r>
    </w:p>
    <w:p w14:paraId="535A5B1C" w14:textId="77777777" w:rsidR="005B72E7" w:rsidRPr="00A7397E" w:rsidRDefault="005B72E7" w:rsidP="005B7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(4 &lt; x ≤ 7)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valuation justo, comum em empresas estáveis. Exemplo: a Ambev (ABEV3) mantém EV/EBITDA ~6,5, refletindo estabilidade no setor de bebidas.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Equilíbrio entre preço e geração de caixa, adequado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tendências de receita e margens; adequado para portfólios diversificados.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Pode indicar crescimento limitado em setores maduros.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esperado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4C663430" w14:textId="77777777" w:rsidR="005B72E7" w:rsidRPr="00A7397E" w:rsidRDefault="005B72E7" w:rsidP="005B7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(7 &lt; x ≤ 10)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sobrevalorização moderada, comum em empresas com expectativas de crescimento. Exemplo: Raia Drogasil (RADL3) pode apresentar EV/EBITDA ~9 devido à expansão no varejo farmacêutico.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investidores de valor; atrativo para investidores de 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crescimento com projeções sólidas.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Validar crescimento futuro e comparar com concorrentes.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Expectativas não realizadas podem levar a quedas no preço.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com receita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risco financeiro.</w:t>
      </w:r>
    </w:p>
    <w:p w14:paraId="07ECE850" w14:textId="77777777" w:rsidR="005B72E7" w:rsidRPr="00A7397E" w:rsidRDefault="005B72E7" w:rsidP="005B7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(10 &lt; x ≤ 15)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valuation elevado, com prêmio significativo. Exemplo: Localiza (RENT3) pode ter EV/EBITDA ~12 em períodos de alta demanda.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de correção de preço; menos atrativo para conservadores.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Investidores agressivos devem confirmar fundamentos de crescimento; conservadores devem evitar.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econômicas (ex.: aumento de juros).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fluxo de caixa por ação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margens.</w:t>
      </w:r>
    </w:p>
    <w:p w14:paraId="2698F47E" w14:textId="77777777" w:rsidR="005B72E7" w:rsidRPr="00A7397E" w:rsidRDefault="005B72E7" w:rsidP="005B7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15)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especulação ou expectativas de crescimento elevado. Exemplo: Nubank (NUBR33) pode ter EV/EBITDA elevado devido ao potencial no setor financeiro digital.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risco, mas pode ser justificado por crescimento futuro.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Investidores especulativos devem analisar projeções de mercado; conservadores devem evitar.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Bolhas especulativas ou falha em entregar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esperado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com ativos.</w:t>
      </w:r>
    </w:p>
    <w:p w14:paraId="54E85ECA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evaluate_pl_ativos</w:t>
      </w:r>
    </w:p>
    <w:p w14:paraId="71893D20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Compara o patrimônio líquido aos ativos totais,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Patrimônio Líquido / Ativos Totais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Avalia a proporção do capital próprio na estrutura de financiamento da empresa.</w:t>
      </w:r>
    </w:p>
    <w:p w14:paraId="38FAFB59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0F894F97" w14:textId="77777777" w:rsidR="005B72E7" w:rsidRPr="00A7397E" w:rsidRDefault="005B72E7" w:rsidP="005B7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indica patrimônio negativo.</w:t>
      </w:r>
    </w:p>
    <w:p w14:paraId="21BF078F" w14:textId="77777777" w:rsidR="005B72E7" w:rsidRPr="00A7397E" w:rsidRDefault="005B72E7" w:rsidP="005B7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0.2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baixa proporção de capital próprio.</w:t>
      </w:r>
    </w:p>
    <w:p w14:paraId="3891B92A" w14:textId="77777777" w:rsidR="005B72E7" w:rsidRPr="00A7397E" w:rsidRDefault="005B72E7" w:rsidP="005B7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0.2 &lt; x ≤ 0.4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49794D49" w14:textId="77777777" w:rsidR="005B72E7" w:rsidRPr="00A7397E" w:rsidRDefault="005B72E7" w:rsidP="005B7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0.4 &lt; x ≤ 0.6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proporção sólida.</w:t>
      </w:r>
    </w:p>
    <w:p w14:paraId="4D96B8DE" w14:textId="77777777" w:rsidR="005B72E7" w:rsidRPr="00A7397E" w:rsidRDefault="005B72E7" w:rsidP="005B7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0.6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proporção elevada.</w:t>
      </w:r>
    </w:p>
    <w:p w14:paraId="2A3F0433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E90F36A" w14:textId="77777777" w:rsidR="005B72E7" w:rsidRPr="00A7397E" w:rsidRDefault="005B72E7" w:rsidP="005B7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Um patrimônio líquido negativo ocorre quando os passivos excedem os ativos, indicando insolvência técnica. Exemplo: a Oi (OIBR3) apresentou patrimônio líquido negativo em 2020 devido a dívidas elevadas e prejuízos acumulados.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falência ou necessidade de reestruturação; investidores enfrentam perdas significativas.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Investidores conservadores devem evitar; especulativos podem considerar em cenários de recuperação (ex.: reestruturação judicial bem-sucedida).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credores e possíveis diluições em aumentos de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evaluate_patrimonio_liquido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confirmar o valor absoluto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entender a estrutura de passivos.</w:t>
      </w:r>
    </w:p>
    <w:p w14:paraId="29D71003" w14:textId="77777777" w:rsidR="005B72E7" w:rsidRPr="00A7397E" w:rsidRDefault="005B72E7" w:rsidP="005B7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0.2)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alta alavancagem, com predominância de dívida sobre capital próprio. Exemplo: Casas Bahia (BHIA3) pode apresentar 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proporção ~0.15 devido a financiamentos para expansão.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financeiro elevado, especialmente em crises.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moderados devem analisar fluxo de caixa e covenants.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aumento de juros ou queda de receita.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 líquido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sobre o capital.</w:t>
      </w:r>
    </w:p>
    <w:p w14:paraId="3A8E0926" w14:textId="77777777" w:rsidR="005B72E7" w:rsidRPr="00A7397E" w:rsidRDefault="005B72E7" w:rsidP="005B7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(0.2 &lt; x ≤ 0.4)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Reflete equilíbrio entre dívida e capital próprio. Exemplo: Suzano (SUZB3) mantém proporção ~0.3, com dívida controlada e patrimônio sólido.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Estrutura financeira equilibrada, adequada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consistência de lucros e capacidade de pagamento de dívidas.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setoriais podem afetar estabilidade.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patrimonial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de ativos.</w:t>
      </w:r>
    </w:p>
    <w:p w14:paraId="7601CA46" w14:textId="77777777" w:rsidR="005B72E7" w:rsidRPr="00A7397E" w:rsidRDefault="005B72E7" w:rsidP="005B7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(0.4 &lt; x ≤ 0.6)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forte proporção de capital próprio, sugerindo solidez financeira. Exemplo: Ambev (ABEV3) frequentemente apresenta proporção ~0.5, com baixa alavancagem.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investidores conservadores, com menor risco financeiro.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Ideal para portfólios de longo prazo; confirme eficiência operacional.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Excesso de capital próprio pode indicar subutilização de recursos.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operacional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margens.</w:t>
      </w:r>
    </w:p>
    <w:p w14:paraId="3DB9C69B" w14:textId="77777777" w:rsidR="005B72E7" w:rsidRPr="00A7397E" w:rsidRDefault="005B72E7" w:rsidP="005B7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0.6)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predominância de capital próprio, indicando baixa alavancagem. Exemplo: Vale (VALE3) pode ter proporção ~0.7 devido a lucros retidos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solidez, mas possível ineficiência na alocação de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Investidores conservadores devem confirmar retorno sobre o capital; agressivos podem preferir maior alavancagem.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Oportunidades de crescimento perdidas por falta de financiamento.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base total.</w:t>
      </w:r>
    </w:p>
    <w:p w14:paraId="1B0506CC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evaluate_peg_ratio</w:t>
      </w:r>
    </w:p>
    <w:p w14:paraId="2AE27576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Relaciona o P/L ao crescimento esperado do lucro,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P/L / Crescimento Anual do Lucro (%)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Avalia se o preço da ação é justificado pelo crescimento futuro.</w:t>
      </w:r>
    </w:p>
    <w:p w14:paraId="4CC0EFEE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20C162EB" w14:textId="77777777" w:rsidR="005B72E7" w:rsidRPr="00A7397E" w:rsidRDefault="005B72E7" w:rsidP="005B7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1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subvalorização relativa ao crescimento.</w:t>
      </w:r>
    </w:p>
    <w:p w14:paraId="35FC829A" w14:textId="77777777" w:rsidR="005B72E7" w:rsidRPr="00A7397E" w:rsidRDefault="005B72E7" w:rsidP="005B7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 &lt; x ≤ 1.5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valuation justo.</w:t>
      </w:r>
    </w:p>
    <w:p w14:paraId="332B0E62" w14:textId="77777777" w:rsidR="005B72E7" w:rsidRPr="00A7397E" w:rsidRDefault="005B72E7" w:rsidP="005B7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1.5 &lt; x ≤ 2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sobrevalorização moderada.</w:t>
      </w:r>
    </w:p>
    <w:p w14:paraId="15D3A789" w14:textId="77777777" w:rsidR="005B72E7" w:rsidRPr="00A7397E" w:rsidRDefault="005B72E7" w:rsidP="005B7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2 &lt; x ≤ 3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prêmio.</w:t>
      </w:r>
    </w:p>
    <w:p w14:paraId="73CEF5C1" w14:textId="77777777" w:rsidR="005B72E7" w:rsidRPr="00A7397E" w:rsidRDefault="005B72E7" w:rsidP="005B7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3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especulação.</w:t>
      </w:r>
    </w:p>
    <w:p w14:paraId="65B6D5C9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23476C8" w14:textId="77777777" w:rsidR="005B72E7" w:rsidRPr="00A7397E" w:rsidRDefault="005B72E7" w:rsidP="005B7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1)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que o preço da ação é baixo em relação ao crescimento esperado do lucro. Exemplo: a Vale (VALE3) em 2022 teve PEG ~0.8, com P/L de 4 e crescimento projetado de 5%, sugerindo subvalorização.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 para investidores de crescimento, com potencial de 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valorização.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projeções de lucro com relatórios setoriais e históricos. Ideal para investidores de longo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Projeções de crescimento podem ser otimistas; validar com dados históricos.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base do valuation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confirmar tendências.</w:t>
      </w:r>
    </w:p>
    <w:p w14:paraId="21BDACAD" w14:textId="77777777" w:rsidR="005B72E7" w:rsidRPr="00A7397E" w:rsidRDefault="005B72E7" w:rsidP="005B7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(1 &lt; x ≤ 1.5)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valuation justo, com preço alinhado ao crescimento. Exemplo: Ambev (ABEV3) pode ter PEG ~1.3, com P/L de 13 e crescimento de 10%.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Equilíbrio para investidores moderados, com risco e retorno balanceados.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consistência de lucros e estabilidade setorial; adequado para portfólios diversificados.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estagnado pode elevar o PEG no futuro.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fluxo de caixa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04963068" w14:textId="77777777" w:rsidR="005B72E7" w:rsidRPr="00A7397E" w:rsidRDefault="005B72E7" w:rsidP="005B7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(1.5 &lt; x ≤ 2)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sobrevalorização moderada, com preço acima do crescimento esperado. Exemplo: Raia Drogasil (RADL3) pode ter PEG </w:t>
      </w:r>
      <w:del w:id="0" w:author="Unknown">
        <w:r w:rsidRPr="00A7397E">
          <w:rPr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delText>1.8 devido a P/L elevado (</w:delText>
        </w:r>
      </w:del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18) e crescimento moderado (~10%).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investidores de valor; atrativo para crescimento se projeções forem robustas.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Validar projeções com análise de mercado e concorrentes.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Falha no crescimento pode levar a correções de preço.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com receita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geral.</w:t>
      </w:r>
    </w:p>
    <w:p w14:paraId="10CBCB2B" w14:textId="77777777" w:rsidR="005B72E7" w:rsidRPr="00A7397E" w:rsidRDefault="005B72E7" w:rsidP="005B7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(2 &lt; x ≤ 3)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que a ação está cara, com prêmio elevado. Exemplo: Localiza (RENT3) pode ter PEG ~2.5, com P/L de 20 e crescimento de 8%.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para conservadores; especulativos devem confirmar fundamentos.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detalhadamente projeções de lucro e tendências setoriais.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macroeconômicas (ex.: aumento de juros).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patrimonial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753DEBBD" w14:textId="77777777" w:rsidR="005B72E7" w:rsidRPr="00A7397E" w:rsidRDefault="005B72E7" w:rsidP="005B7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3)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especulação, com preço muito acima do crescimento esperado. Exemplo: Nubank (NUBR33) pode ter PEG &gt; 3 devido a P/L elevado (~30) e crescimento incerto.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risco, adequado apenas para investidores agressivos.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projeções de mercado e concorrência; conservadores devem evitar.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Bolhas especulativas ou falha em entregar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com ativos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63899790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evaluate_p_ativo</w:t>
      </w:r>
    </w:p>
    <w:p w14:paraId="30884A5A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Compara o preço da ação aos ativos totais por ação,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Preço da Ação / Ativos Totais por Ação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Avalia a valorização em relação à base de ativos.</w:t>
      </w:r>
    </w:p>
    <w:p w14:paraId="77992CC4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4A5765BF" w14:textId="77777777" w:rsidR="005B72E7" w:rsidRPr="00A7397E" w:rsidRDefault="005B72E7" w:rsidP="005B7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0.5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subvalorização.</w:t>
      </w:r>
    </w:p>
    <w:p w14:paraId="15E724AF" w14:textId="77777777" w:rsidR="005B72E7" w:rsidRPr="00A7397E" w:rsidRDefault="005B72E7" w:rsidP="005B7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0.5 &lt; x ≤ 1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valuation justo.</w:t>
      </w:r>
    </w:p>
    <w:p w14:paraId="5F770E50" w14:textId="77777777" w:rsidR="005B72E7" w:rsidRPr="00A7397E" w:rsidRDefault="005B72E7" w:rsidP="005B7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1 &lt; x ≤ 1.5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sobrevalorização moderada.</w:t>
      </w:r>
    </w:p>
    <w:p w14:paraId="756CEA80" w14:textId="77777777" w:rsidR="005B72E7" w:rsidRPr="00A7397E" w:rsidRDefault="005B72E7" w:rsidP="005B7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1.5 &lt; x ≤ 2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prêmio.</w:t>
      </w:r>
    </w:p>
    <w:p w14:paraId="6E6D2FBA" w14:textId="77777777" w:rsidR="005B72E7" w:rsidRPr="00A7397E" w:rsidRDefault="005B72E7" w:rsidP="005B7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2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especulação.</w:t>
      </w:r>
    </w:p>
    <w:p w14:paraId="6DCCDCE4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7430D70" w14:textId="77777777" w:rsidR="005B72E7" w:rsidRPr="00A7397E" w:rsidRDefault="005B72E7" w:rsidP="005B7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0.5)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que a ação está barata em relação aos ativos totais. Exemplo: Vale (VALE3) pode ter P/Ativo ~0.4, com ativos robustos em mineração.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 para investidores de valor, com potencial de valorização.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qualidade dos ativos (ex.: reservas minerais) e eficiência operacional.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Ativos podem ser obsoletos ou superavaliados.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comparação patrimonial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base total.</w:t>
      </w:r>
    </w:p>
    <w:p w14:paraId="12677036" w14:textId="77777777" w:rsidR="005B72E7" w:rsidRPr="00A7397E" w:rsidRDefault="005B72E7" w:rsidP="005B7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(0.5 &lt; x ≤ 1)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valuation justo, com preço alinhado aos ativos. Exemplo: Ambev (ABEV3) pode ter P/Ativo ~0.8, refletindo estabilidade.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Equilíbrio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eficiência de ativos e consistência de lucros.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Estagnação em setores maduros.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lucros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25487806" w14:textId="77777777" w:rsidR="005B72E7" w:rsidRPr="00A7397E" w:rsidRDefault="005B72E7" w:rsidP="005B7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(1 &lt; x ≤ 1.5)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sobrevalorização moderada. Exemplo: Raia Drogasil (RADL3) pode ter P/Ativo ~1.2 devido a crescimento no varejo.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atrativo para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Validar expansão e retorno sobre ativos.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Expectativas de crescimento não realizadas.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geral.</w:t>
      </w:r>
    </w:p>
    <w:p w14:paraId="68313EB1" w14:textId="77777777" w:rsidR="005B72E7" w:rsidRPr="00A7397E" w:rsidRDefault="005B72E7" w:rsidP="005B7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(1.5 &lt; x ≤ 2)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ação cara, com prêmio elevado. Exemplo: Localiza (RENT3) pode ter P/Ativo ~1.8 em períodos de alta demanda.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de correção; menos atrativo para conservadores.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fundamentos de crescimento; especulativos devem analisar tendências.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econômicas.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receita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443EF533" w14:textId="77777777" w:rsidR="005B72E7" w:rsidRPr="00A7397E" w:rsidRDefault="005B72E7" w:rsidP="005B7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2)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especulação, com preço muito acima dos ativos. Exemplo: Nubank (NUBR33) pode ter P/Ativo &gt; 2 devido a expectativas de crescimento digital.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risco, adequado para especulativos.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projeções de mercado; conservadores devem evitar.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Bolhas especulativas.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3E518AC2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evaluate_vpa</w:t>
      </w:r>
    </w:p>
    <w:p w14:paraId="5944F729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Valor Patrimonial por Ação,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Patrimônio Líquido / Número de 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Representa o valor contábil por ação.</w:t>
      </w:r>
    </w:p>
    <w:p w14:paraId="45CAD30F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R$/ação):</w:t>
      </w:r>
    </w:p>
    <w:p w14:paraId="110FC742" w14:textId="77777777" w:rsidR="005B72E7" w:rsidRPr="00A7397E" w:rsidRDefault="005B72E7" w:rsidP="005B7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patrimônio negativo.</w:t>
      </w:r>
    </w:p>
    <w:p w14:paraId="255BFC88" w14:textId="77777777" w:rsidR="005B72E7" w:rsidRPr="00A7397E" w:rsidRDefault="005B72E7" w:rsidP="005B7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baixo valor patrimonial.</w:t>
      </w:r>
    </w:p>
    <w:p w14:paraId="54F3A0CE" w14:textId="77777777" w:rsidR="005B72E7" w:rsidRPr="00A7397E" w:rsidRDefault="005B72E7" w:rsidP="005B7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20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216CEFE8" w14:textId="77777777" w:rsidR="005B72E7" w:rsidRPr="00A7397E" w:rsidRDefault="005B72E7" w:rsidP="005B7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20 &lt; x ≤ 50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valor patrimonial sólido.</w:t>
      </w:r>
    </w:p>
    <w:p w14:paraId="6B3C4E6D" w14:textId="77777777" w:rsidR="005B72E7" w:rsidRPr="00A7397E" w:rsidRDefault="005B72E7" w:rsidP="005B7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50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valor patrimonial elevado.</w:t>
      </w:r>
    </w:p>
    <w:p w14:paraId="03999FD1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794BDEA" w14:textId="77777777" w:rsidR="005B72E7" w:rsidRPr="00A7397E" w:rsidRDefault="005B72E7" w:rsidP="005B7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Crítico (&lt; 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que os passivos superam os ativos, sugerindo insolvência. Exemplo: Oi (OIBR3) teve VPA negativo em 2020 devido a dívidas acumuladas.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falência; perdas significativas para acionistas.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podem considerar reestruturação judicial.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Diluição em aumentos de capital ou falência.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evaluate_patrimonio_liquido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valor absoluto.</w:t>
      </w:r>
    </w:p>
    <w:p w14:paraId="60467B32" w14:textId="77777777" w:rsidR="005B72E7" w:rsidRPr="00A7397E" w:rsidRDefault="005B72E7" w:rsidP="005B7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baixo valor patrimonial, comum em empresas alavancadas. Exemplo: Casas Bahia (BHIA3) pode ter VPA ~3 devido a dívidas de expansão.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financeiro elevado; menos atrativo para conservadores.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capacidade de geração de caixa e redução de dívida.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crises econômicas.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estrutura.</w:t>
      </w:r>
    </w:p>
    <w:p w14:paraId="0AF1080E" w14:textId="77777777" w:rsidR="005B72E7" w:rsidRPr="00A7397E" w:rsidRDefault="005B72E7" w:rsidP="005B7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 &lt; x ≤ 20)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Reflete equilíbrio, com patrimônio razoável. Exemplo: Suzano (SUZB3) pode ter VPA ~15, com patrimônio sólido no setor de papel e celulose.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estabilidade de lucros e eficiência de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Setores cíclicos podem afetar o VPA.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5BCEC139" w14:textId="77777777" w:rsidR="005B72E7" w:rsidRPr="00A7397E" w:rsidRDefault="005B72E7" w:rsidP="005B7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(20 &lt; x ≤ 50)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patrimônio sólido, atraente para conservadores. Exemplo: Ambev (ABEV3) pode ter VPA ~30, com lucros retidos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Baixo risco financeiro, ideal para portfólios de longo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consistência de lucros e alocação de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Excesso de capital retido pode indicar ineficiência.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operacional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margens.</w:t>
      </w:r>
    </w:p>
    <w:p w14:paraId="25D79421" w14:textId="77777777" w:rsidR="005B72E7" w:rsidRPr="00A7397E" w:rsidRDefault="005B72E7" w:rsidP="005B7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50)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patrimônio elevado, comum em empresas maduras. Exemplo: Vale (VALE3) pode ter VPA &gt; 50 devido a lucros acumulados.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solidez, mas possível subutilização de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retorno sobre o capital e estratégias de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Oportunidades perdidas por falta de alavancagem.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base total.</w:t>
      </w:r>
    </w:p>
    <w:p w14:paraId="5A5A8975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evaluate_lpa</w:t>
      </w:r>
    </w:p>
    <w:p w14:paraId="5E5834AE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Lucro por Ação,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Lucro Líquido / Número de 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Representa o lucro atribuído a cada ação.</w:t>
      </w:r>
    </w:p>
    <w:p w14:paraId="78E9D59E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R$/ação):</w:t>
      </w:r>
    </w:p>
    <w:p w14:paraId="3DB50982" w14:textId="77777777" w:rsidR="005B72E7" w:rsidRPr="00A7397E" w:rsidRDefault="005B72E7" w:rsidP="005B7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prejuízo.</w:t>
      </w:r>
    </w:p>
    <w:p w14:paraId="653A847C" w14:textId="77777777" w:rsidR="005B72E7" w:rsidRPr="00A7397E" w:rsidRDefault="005B72E7" w:rsidP="005B7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0.5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lucro baixo.</w:t>
      </w:r>
    </w:p>
    <w:p w14:paraId="10F97519" w14:textId="77777777" w:rsidR="005B72E7" w:rsidRPr="00A7397E" w:rsidRDefault="005B72E7" w:rsidP="005B7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0.5 &lt; x ≤ 2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4D0DF0B6" w14:textId="77777777" w:rsidR="005B72E7" w:rsidRPr="00A7397E" w:rsidRDefault="005B72E7" w:rsidP="005B7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2 &lt; x ≤ 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lucro sólido.</w:t>
      </w:r>
    </w:p>
    <w:p w14:paraId="2AD84B89" w14:textId="77777777" w:rsidR="005B72E7" w:rsidRPr="00A7397E" w:rsidRDefault="005B72E7" w:rsidP="005B7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lucro excepcional.</w:t>
      </w:r>
    </w:p>
    <w:p w14:paraId="46D6A34E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343CDB0" w14:textId="77777777" w:rsidR="005B72E7" w:rsidRPr="00A7397E" w:rsidRDefault="005B72E7" w:rsidP="005B7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Crítico (&lt; 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prejuízo líquido, com perdas por ação. Exemplo: Oi (OIBR3) teve LPA negativo (~-0.5) em 2020 devido a custos financeiros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para acionistas; possível necessidade de reestruturação.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podem analisar recuperação.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Prejuízos recorrentes podem levar a falência.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4B36B76C" w14:textId="77777777" w:rsidR="005B72E7" w:rsidRPr="00A7397E" w:rsidRDefault="005B72E7" w:rsidP="005B7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0.5)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lucros baixos, comum em empresas em dificuldades. Exemplo: Casas Bahia (BHIA3) pode ter LPA ~0.3 devido a margens apertadas.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elevado para investidores de renda.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redução de custos e recuperação de margens.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crises setoriais.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operacional.</w:t>
      </w:r>
    </w:p>
    <w:p w14:paraId="0D2785F3" w14:textId="77777777" w:rsidR="005B72E7" w:rsidRPr="00A7397E" w:rsidRDefault="005B72E7" w:rsidP="005B7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(0.5 &lt; x ≤ 2)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Reflete lucros equilibrados, adequado para investidores moderados. Exemplo: Suzano (SUZB3) pode ter LPA ~1.5, com lucros consistentes.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Estabilidade para portfólios diversificados.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tendências de lucro e crescimento setorial.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econômicos podem afetar lucros.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fluxo de caixa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404A7B57" w14:textId="77777777" w:rsidR="005B72E7" w:rsidRPr="00A7397E" w:rsidRDefault="005B72E7" w:rsidP="005B7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(2 &lt; x ≤ 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lucros sólidos, atraente para investidores. Exemplo: Ambev (ABEV3) pode ter LPA ~3, com margens consistentes.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Ideal para investidores de renda e crescimento moderado.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sustentabilidade de lucros e política de dividendos.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margens estáveis.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receita.</w:t>
      </w:r>
    </w:p>
    <w:p w14:paraId="046A9E10" w14:textId="77777777" w:rsidR="005B72E7" w:rsidRPr="00A7397E" w:rsidRDefault="005B72E7" w:rsidP="005B7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lucros excepcionais, comum em empresas de alto desempenho. Exemplo: Vale (VALE3) pode ter LPA &gt; 5 em anos de alta de commodities.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Atraente, mas requer validação de sustentabilidade.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ciclos de mercado e alocação de lucros.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Lucros elevados podem ser temporários.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sobre capital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valuation.</w:t>
      </w:r>
    </w:p>
    <w:p w14:paraId="093E7D0B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 evaluate_passivos_ativos</w:t>
      </w:r>
    </w:p>
    <w:p w14:paraId="3D4FCF6F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Mede a proporção de passivos em relação aos ativos totais,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Passivos Totais / Ativos Totais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Avalia o nível de alavancagem financeira.</w:t>
      </w:r>
    </w:p>
    <w:p w14:paraId="39D5B742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56E421F6" w14:textId="77777777" w:rsidR="005B72E7" w:rsidRPr="00A7397E" w:rsidRDefault="005B72E7" w:rsidP="005B7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0.3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baixo endividamento.</w:t>
      </w:r>
    </w:p>
    <w:p w14:paraId="08F7C30C" w14:textId="77777777" w:rsidR="005B72E7" w:rsidRPr="00A7397E" w:rsidRDefault="005B72E7" w:rsidP="005B7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0.3 &lt; x ≤ 0.5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24024D52" w14:textId="77777777" w:rsidR="005B72E7" w:rsidRPr="00A7397E" w:rsidRDefault="005B72E7" w:rsidP="005B7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0.5 &lt; x ≤ 0.7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risco moderado.</w:t>
      </w:r>
    </w:p>
    <w:p w14:paraId="075D11D8" w14:textId="77777777" w:rsidR="005B72E7" w:rsidRPr="00A7397E" w:rsidRDefault="005B72E7" w:rsidP="005B7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0.7 &lt; x ≤ 0.9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risco.</w:t>
      </w:r>
    </w:p>
    <w:p w14:paraId="188230C9" w14:textId="77777777" w:rsidR="005B72E7" w:rsidRPr="00A7397E" w:rsidRDefault="005B72E7" w:rsidP="005B7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0.9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endividamento crítico.</w:t>
      </w:r>
    </w:p>
    <w:p w14:paraId="55965407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322758D" w14:textId="77777777" w:rsidR="005B72E7" w:rsidRPr="00A7397E" w:rsidRDefault="005B72E7" w:rsidP="005B7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0.3)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baixo endividamento, com predominância de capital próprio. Exemplo: Vale (VALE3) pode ter proporção ~0.25 devido a lucros 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retidos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solidez financeira, ideal para conservadores.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eficiência na alocação de capital; ideal para portfólios de longo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Excesso de capital próprio pode limitar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 líquido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 de curto prazo.</w:t>
      </w:r>
    </w:p>
    <w:p w14:paraId="5C045001" w14:textId="77777777" w:rsidR="005B72E7" w:rsidRPr="00A7397E" w:rsidRDefault="005B72E7" w:rsidP="005B7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(0.3 &lt; x ≤ 0.5)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equilíbrio entre dívida e ativos. Exemplo: Ambev (ABEV3) mantém proporção ~0.4, com dívida controlada.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moderados, com risco financeiro gerenciável.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covenants de dívida e fluxo de caixa.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econômicas podem pressionar margens.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evaluate_divida_bruta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passivos totais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 de capital.</w:t>
      </w:r>
    </w:p>
    <w:p w14:paraId="2C7E0F88" w14:textId="77777777" w:rsidR="005B72E7" w:rsidRPr="00A7397E" w:rsidRDefault="005B72E7" w:rsidP="005B7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(0.5 &lt; x ≤ 0.7)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risco moderado, com dívida significativa. Exemplo: Petrobras (PETR4) pode ter proporção ~0.6 devido a financiamentos para exploração.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moderados devem analisar fluxo de caixa.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Verificar capacidade de pagamento e covenants.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aumento de juros ou queda de receita.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retorno.</w:t>
      </w:r>
    </w:p>
    <w:p w14:paraId="7B26A4BA" w14:textId="77777777" w:rsidR="005B72E7" w:rsidRPr="00A7397E" w:rsidRDefault="005B72E7" w:rsidP="005B7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(0.7 &lt; x ≤ 0.9)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alto risco financeiro, com predominância de dívida. Exemplo: Gol (GOLL4) pode ter proporção ~0.8 devido a financiamentos para frota.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para conservadores; especulativos devem analisar reestruturação.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Foco em estratégias de desalavancagem.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Inadimplência em cenários adversos.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 líquido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evaluate_patrimonio_liquido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148A68FC" w14:textId="77777777" w:rsidR="005B72E7" w:rsidRPr="00A7397E" w:rsidRDefault="005B72E7" w:rsidP="005B7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0.9)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endividamento crítico, próximo à insolvência. Exemplo: Oi (OIBR3) teve proporção &gt; 0.9 em períodos de crise.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elevado de falência; perdas significativas para acionistas.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devem avaliar reestruturação.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credores e diluição.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capacidade de pagamento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 de curto prazo.</w:t>
      </w:r>
    </w:p>
    <w:p w14:paraId="1CEA574D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9. evaluate_psr</w:t>
      </w:r>
    </w:p>
    <w:p w14:paraId="6523F0F3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Compara o preço da ação à receita por ação,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Preço da Ação / Receita por Ação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Avalia a valorização em relação à receita.</w:t>
      </w:r>
    </w:p>
    <w:p w14:paraId="2EDF7B29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4E84A86A" w14:textId="77777777" w:rsidR="005B72E7" w:rsidRPr="00A7397E" w:rsidRDefault="005B72E7" w:rsidP="005B7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1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subvalorização.</w:t>
      </w:r>
    </w:p>
    <w:p w14:paraId="523DC026" w14:textId="77777777" w:rsidR="005B72E7" w:rsidRPr="00A7397E" w:rsidRDefault="005B72E7" w:rsidP="005B7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 &lt; x ≤ 2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valuation justo.</w:t>
      </w:r>
    </w:p>
    <w:p w14:paraId="2601633F" w14:textId="77777777" w:rsidR="005B72E7" w:rsidRPr="00A7397E" w:rsidRDefault="005B72E7" w:rsidP="005B7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2 &lt; x ≤ 3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sobrevalorização moderada.</w:t>
      </w:r>
    </w:p>
    <w:p w14:paraId="1E4941E1" w14:textId="77777777" w:rsidR="005B72E7" w:rsidRPr="00A7397E" w:rsidRDefault="005B72E7" w:rsidP="005B7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3 &lt; x ≤ 4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prêmio.</w:t>
      </w:r>
    </w:p>
    <w:p w14:paraId="7B710DFB" w14:textId="77777777" w:rsidR="005B72E7" w:rsidRPr="00A7397E" w:rsidRDefault="005B72E7" w:rsidP="005B7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4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especulação.</w:t>
      </w:r>
    </w:p>
    <w:p w14:paraId="3B324DB2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3DB74B7" w14:textId="77777777" w:rsidR="005B72E7" w:rsidRPr="00A7397E" w:rsidRDefault="005B72E7" w:rsidP="005B72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Ótimo (0 ≤ x ≤ 1)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que a ação está barata em relação à receita. Exemplo: Vale (VALE3) pode ter PSR ~0.8 devido a receitas robustas no setor de mineração.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 para investidores de valor, com potencial de valorização.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crescimento de receita e margens; ideal para longo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Receitas elevadas podem ser cíclicas.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lucros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65195C28" w14:textId="77777777" w:rsidR="005B72E7" w:rsidRPr="00A7397E" w:rsidRDefault="005B72E7" w:rsidP="005B72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(1 &lt; x ≤ 2)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valuation justo, com preço alinhado à receita. Exemplo: Ambev (ABEV3) pode ter PSR ~1.5, com receitas estáveis.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Equilíbrio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consistência de receita e margens operacionais.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Estagnação em setores maduros.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fluxo de caixa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18F155E8" w14:textId="77777777" w:rsidR="005B72E7" w:rsidRPr="00A7397E" w:rsidRDefault="005B72E7" w:rsidP="005B72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(2 &lt; x ≤ 3)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sobrevalorização moderada. Exemplo: Raia Drogasil (RADL3) pode ter PSR ~2.5 devido a crescimento no varejo.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atrativo para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Validar expansão de receita e concorrência.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Expectativas de crescimento não realizadas.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geral.</w:t>
      </w:r>
    </w:p>
    <w:p w14:paraId="7D7963EB" w14:textId="77777777" w:rsidR="005B72E7" w:rsidRPr="00A7397E" w:rsidRDefault="005B72E7" w:rsidP="005B72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(3 &lt; x ≤ 4)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ação cara, com prêmio elevado. Exemplo: Localiza (RENT3) pode ter PSR ~3.5 em períodos de alta demanda.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de correção; menos atrativo para conservadores.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fundamentos de crescimento; especulativos devem analisar tendências.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econômicas.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patrimonial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34FB28E1" w14:textId="77777777" w:rsidR="005B72E7" w:rsidRPr="00A7397E" w:rsidRDefault="005B72E7" w:rsidP="005B72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4)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especulação, com preço muito acima da receita. Exemplo: Nubank (NUBR33) pode ter PSR &gt; 4 devido a expectativas de crescimento digital.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risco, adequado para especulativos.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projeções de mercado; conservadores devem evitar.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Bolhas especulativas.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com ativos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225C18FB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10. evaluate_p_ativo_circ_liq</w:t>
      </w:r>
    </w:p>
    <w:p w14:paraId="42371579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Compara o preço da ação ao ativo circulante líquido por ação,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(Ativo Circulante - Passivo Circulante) / Número de 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Avalia a valorização em relação à liquidez de curto prazo.</w:t>
      </w:r>
    </w:p>
    <w:p w14:paraId="563F96F3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608ED9DE" w14:textId="77777777" w:rsidR="005B72E7" w:rsidRPr="00A7397E" w:rsidRDefault="005B72E7" w:rsidP="005B72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0.5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subvalorização.</w:t>
      </w:r>
    </w:p>
    <w:p w14:paraId="63490192" w14:textId="77777777" w:rsidR="005B72E7" w:rsidRPr="00A7397E" w:rsidRDefault="005B72E7" w:rsidP="005B72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0.5 &lt; x ≤ 1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valuation justo.</w:t>
      </w:r>
    </w:p>
    <w:p w14:paraId="02CE3BC6" w14:textId="77777777" w:rsidR="005B72E7" w:rsidRPr="00A7397E" w:rsidRDefault="005B72E7" w:rsidP="005B72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1 &lt; x ≤ 1.5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sobrevalorização moderada.</w:t>
      </w:r>
    </w:p>
    <w:p w14:paraId="3CD7C677" w14:textId="77777777" w:rsidR="005B72E7" w:rsidRPr="00A7397E" w:rsidRDefault="005B72E7" w:rsidP="005B72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1.5 &lt; x ≤ 2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prêmio.</w:t>
      </w:r>
    </w:p>
    <w:p w14:paraId="3CE58B2A" w14:textId="77777777" w:rsidR="005B72E7" w:rsidRPr="00A7397E" w:rsidRDefault="005B72E7" w:rsidP="005B72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2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especulação.</w:t>
      </w:r>
    </w:p>
    <w:p w14:paraId="4D18A31F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536C66F" w14:textId="77777777" w:rsidR="005B72E7" w:rsidRPr="00A7397E" w:rsidRDefault="005B72E7" w:rsidP="005B72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Ótimo (0 ≤ x ≤ 0.5)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que a ação está barata em relação aos ativos circulantes líquidos. Exemplo: Vale (VALE3) pode ter P/Ativo Circ. Líq. ~0.4, com caixa robusto.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 para investidores de valor, com alta liquidez.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qualidade dos ativos circulantes (ex.: caixa vs. estoques).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Ativos podem ser de baixa conversibilidade.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evaluate_ativo_circulante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base total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616778EC" w14:textId="77777777" w:rsidR="005B72E7" w:rsidRPr="00A7397E" w:rsidRDefault="005B72E7" w:rsidP="005B72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(0.5 &lt; x ≤ 1)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valuation justo, com preço alinhado à liquidez. Exemplo: Ambev (ABEV3) pode ter P/Ativo Circ. Líq. ~0.8, com ativos circulantes estáveis.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Equilíbrio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conversão de ativos e obrigações de curto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Estoques elevados podem reduzir liquidez real.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ativos totais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evaluate_disponibilidade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caixa.</w:t>
      </w:r>
    </w:p>
    <w:p w14:paraId="5996E574" w14:textId="77777777" w:rsidR="005B72E7" w:rsidRPr="00A7397E" w:rsidRDefault="005B72E7" w:rsidP="005B72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(1 &lt; x ≤ 1.5)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sobrevalorização moderada. Exemplo: Raia Drogasil (RADL3) pode ter P/Ativo Circ. Líq. ~1.2 devido a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atrativo para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Validar expansão e gestão de ativos.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Queda na conversão de ativos pode pressionar liquidez.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geral.</w:t>
      </w:r>
    </w:p>
    <w:p w14:paraId="0CED6651" w14:textId="77777777" w:rsidR="005B72E7" w:rsidRPr="00A7397E" w:rsidRDefault="005B72E7" w:rsidP="005B72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(1.5 &lt; x ≤ 2)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ação cara, com prêmio elevado. Exemplo: Localiza (RENT3) pode ter P/Ativo Circ. Líq. ~1.8 em períodos de alta demanda.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de correção; menos atrativo para conservadores.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fundamentos de crescimento; especulativos devem analisar tendências.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econômicas.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receita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0A7AD65E" w14:textId="77777777" w:rsidR="005B72E7" w:rsidRPr="00A7397E" w:rsidRDefault="005B72E7" w:rsidP="005B72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2)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especulação, com preço muito acima dos ativos circulantes líquidos. Exemplo: Nubank (NUBR33) pode ter P/Ativo Circ. Líq. &gt; 2 devido a expectativas digitais.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risco, adequado para especulativos.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projeções de mercado; conservadores devem evitar.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Bolhas especulativas.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fluxo de caixa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257E9CAE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11. evaluate_disponibilidade</w:t>
      </w:r>
    </w:p>
    <w:p w14:paraId="054D9276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Mede o caixa e equivalentes disponíveis,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Caixa e Equivalentes de Caixa / Ativos Totais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Avalia a liquidez imediata da empresa.</w:t>
      </w:r>
    </w:p>
    <w:p w14:paraId="0BF864C7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533EEAB4" w14:textId="77777777" w:rsidR="005B72E7" w:rsidRPr="00A7397E" w:rsidRDefault="005B72E7" w:rsidP="005B72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0.05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baixa liquidez.</w:t>
      </w:r>
    </w:p>
    <w:p w14:paraId="2FBECF03" w14:textId="77777777" w:rsidR="005B72E7" w:rsidRPr="00A7397E" w:rsidRDefault="005B72E7" w:rsidP="005B72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0.05 ≤ x ≤ 0.1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liquidez limitada.</w:t>
      </w:r>
    </w:p>
    <w:p w14:paraId="461874D7" w14:textId="77777777" w:rsidR="005B72E7" w:rsidRPr="00A7397E" w:rsidRDefault="005B72E7" w:rsidP="005B72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0.1 &lt; x ≤ 0.2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33473246" w14:textId="77777777" w:rsidR="005B72E7" w:rsidRPr="00A7397E" w:rsidRDefault="005B72E7" w:rsidP="005B72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0.2 &lt; x ≤ 0.3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liquidez sólida.</w:t>
      </w:r>
    </w:p>
    <w:p w14:paraId="4D607CEC" w14:textId="77777777" w:rsidR="005B72E7" w:rsidRPr="00A7397E" w:rsidRDefault="005B72E7" w:rsidP="005B72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0.3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excesso de liquidez.</w:t>
      </w:r>
    </w:p>
    <w:p w14:paraId="09A54D3E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590FF65" w14:textId="77777777" w:rsidR="005B72E7" w:rsidRPr="00A7397E" w:rsidRDefault="005B72E7" w:rsidP="005B72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Crítico (&lt; 0.05)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liquidez extremamente baixa, com risco de inadimplência. Exemplo: Oi (OIBR3) teve disponibilidade ~0.03 em 2020 devido a dívidas elevadas.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financeiro; dificuldade em cumprir obrigações.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devem avaliar reestruturação.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Falta de caixa pode levar a default.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endividamento.</w:t>
      </w:r>
    </w:p>
    <w:p w14:paraId="46A27E30" w14:textId="77777777" w:rsidR="005B72E7" w:rsidRPr="00A7397E" w:rsidRDefault="005B72E7" w:rsidP="005B72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(0.05 ≤ x ≤ 0.1)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liquidez limitada, com risco em crises. Exemplo: Casas Bahia (BHIA3) pode ter disponibilidade ~0.08 devido a estoques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moderados devem analisar fluxo de caixa.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Verificar conversão de ativos circulantes.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financiamentos de curto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evaluate_ativo_circulante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base total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62CFCFA0" w14:textId="77777777" w:rsidR="005B72E7" w:rsidRPr="00A7397E" w:rsidRDefault="005B72E7" w:rsidP="005B72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(0.1 &lt; x ≤ 0.2)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Reflete equilíbrio, com liquidez adequada. Exemplo: Suzano (SUZB3) pode ter disponibilidade ~0.15, com caixa suficiente.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gestão de caixa e obrigações de curto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setoriais podem pressionar liquidez.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retorno.</w:t>
      </w:r>
    </w:p>
    <w:p w14:paraId="595D254F" w14:textId="77777777" w:rsidR="005B72E7" w:rsidRPr="00A7397E" w:rsidRDefault="005B72E7" w:rsidP="005B72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(0.2 &lt; x ≤ 0.3)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liquidez sólida, com baixo risco financeiro. Exemplo: Ambev (ABEV3) pode ter disponibilidade ~0.25, com caixa robusto.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conservadores, com segurança financeira.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alocação eficiente de caixa.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Excesso de caixa pode indicar ineficiência.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evaluate_p_ativo_circ_liq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656D2F06" w14:textId="77777777" w:rsidR="005B72E7" w:rsidRPr="00A7397E" w:rsidRDefault="005B72E7" w:rsidP="005B72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0.3)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excesso de liquidez, comum em empresas maduras. Exemplo: Vale (VALE3) pode ter disponibilidade &gt; 0.3 devido a lucros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solidez, mas possível subutilização de recursos.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estratégias de alocação (ex.: dividendos, investimentos).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Oportunidades perdidas por falta de investimento.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valuation.</w:t>
      </w:r>
    </w:p>
    <w:p w14:paraId="28B1E587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12. evaluate_pl</w:t>
      </w:r>
    </w:p>
    <w:p w14:paraId="4BBF388B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Representa o Patrimônio Líquido total,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Ativos Totais - Passivos Totais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Reflete o capital próprio da empresa.</w:t>
      </w:r>
    </w:p>
    <w:p w14:paraId="01E917CC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R$ milhões):</w:t>
      </w:r>
    </w:p>
    <w:p w14:paraId="6642A4C7" w14:textId="77777777" w:rsidR="005B72E7" w:rsidRPr="00A7397E" w:rsidRDefault="005B72E7" w:rsidP="005B7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patrimônio negativo.</w:t>
      </w:r>
    </w:p>
    <w:p w14:paraId="25B864ED" w14:textId="77777777" w:rsidR="005B72E7" w:rsidRPr="00A7397E" w:rsidRDefault="005B72E7" w:rsidP="005B7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patrimônio baixo.</w:t>
      </w:r>
    </w:p>
    <w:p w14:paraId="2E04A187" w14:textId="77777777" w:rsidR="005B72E7" w:rsidRPr="00A7397E" w:rsidRDefault="005B72E7" w:rsidP="005B7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500 &lt; x ≤ 2000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02B59230" w14:textId="77777777" w:rsidR="005B72E7" w:rsidRPr="00A7397E" w:rsidRDefault="005B72E7" w:rsidP="005B7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2000 &lt; x ≤ 5000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patrimônio sólido.</w:t>
      </w:r>
    </w:p>
    <w:p w14:paraId="0AB5DC42" w14:textId="77777777" w:rsidR="005B72E7" w:rsidRPr="00A7397E" w:rsidRDefault="005B72E7" w:rsidP="005B7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5000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patrimônio elevado.</w:t>
      </w:r>
    </w:p>
    <w:p w14:paraId="7DCF98E1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028FCD2" w14:textId="77777777" w:rsidR="005B72E7" w:rsidRPr="00A7397E" w:rsidRDefault="005B72E7" w:rsidP="005B72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Crítico (&lt; 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insolvência técnica, com passivos superando ativos. Exemplo: Oi (OIBR3) teve PL negativo (~-2000) em 2020 devido a dívidas acumuladas.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falência; perdas significativas para acionistas.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podem considerar reestruturação judicial.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Diluição em aumentos de capital ou falência.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proporção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endividamento.</w:t>
      </w:r>
    </w:p>
    <w:p w14:paraId="5F77D00A" w14:textId="77777777" w:rsidR="005B72E7" w:rsidRPr="00A7397E" w:rsidRDefault="005B72E7" w:rsidP="005B72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500)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patrimônio baixo, comum em empresas alavancadas. Exemplo: Casas Bahia (BHIA3) pode ter PL ~300 devido a dívidas de expansão.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financeiro elevado; menos atrativo para conservadores.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redução de dívida e geração de lucros.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crises econômicas.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evaluate_vpa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valor por ação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estrutura.</w:t>
      </w:r>
    </w:p>
    <w:p w14:paraId="127501FA" w14:textId="77777777" w:rsidR="005B72E7" w:rsidRPr="00A7397E" w:rsidRDefault="005B72E7" w:rsidP="005B72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(500 &lt; x ≤ 2000)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Reflete equilíbrio, com patrimônio razoável. Exemplo: Suzano (SUZB3) pode ter PL ~1500, com dívida controlada.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estabilidade de lucros e alocação de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Setores cíclicos podem afetar o PL.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2DD98E57" w14:textId="77777777" w:rsidR="005B72E7" w:rsidRPr="00A7397E" w:rsidRDefault="005B72E7" w:rsidP="005B72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(2000 &lt; x ≤ 5000)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patrimônio sólido, atraente para conservadores. Exemplo: Ambev (ABEV3) pode ter PL ~4000, com lucros retidos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Baixo risco financeiro, ideal para longo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eficiência de capital e política de dividendos.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Excesso de capital retido pode indicar ineficiência.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operacional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margens.</w:t>
      </w:r>
    </w:p>
    <w:p w14:paraId="0E367421" w14:textId="77777777" w:rsidR="005B72E7" w:rsidRPr="00A7397E" w:rsidRDefault="005B72E7" w:rsidP="005B72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5000)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patrimônio elevado, comum em empresas maduras. Exemplo: Vale (VALE3) pode ter PL &gt; 5000 devido a lucros acumulados.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solidez, mas possível subutilização de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estratégias de crescimento e retorno sobre o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Oportunidades perdidas por falta de alavancagem.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base total.</w:t>
      </w:r>
    </w:p>
    <w:p w14:paraId="5A11C544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13. evaluate_patrimonio_liquido</w:t>
      </w:r>
    </w:p>
    <w:p w14:paraId="76C9B324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Mesmo indicador 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medindo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Ativos Totais - Passivos Totais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Assumido como duplicata ou variação.</w:t>
      </w:r>
    </w:p>
    <w:p w14:paraId="32EA6C6E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(Mesmas da 12ª ocorrência, em R$ milhões):</w:t>
      </w:r>
    </w:p>
    <w:p w14:paraId="664E97A4" w14:textId="77777777" w:rsidR="005B72E7" w:rsidRPr="00A7397E" w:rsidRDefault="005B72E7" w:rsidP="005B72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patrimônio negativo.</w:t>
      </w:r>
    </w:p>
    <w:p w14:paraId="701C6D0E" w14:textId="77777777" w:rsidR="005B72E7" w:rsidRPr="00A7397E" w:rsidRDefault="005B72E7" w:rsidP="005B72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patrimônio baixo.</w:t>
      </w:r>
    </w:p>
    <w:p w14:paraId="0D90A34E" w14:textId="77777777" w:rsidR="005B72E7" w:rsidRPr="00A7397E" w:rsidRDefault="005B72E7" w:rsidP="005B72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500 &lt; x ≤ 2000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00D5AC80" w14:textId="77777777" w:rsidR="005B72E7" w:rsidRPr="00A7397E" w:rsidRDefault="005B72E7" w:rsidP="005B72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2000 &lt; x ≤ 5000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patrimônio sólido.</w:t>
      </w:r>
    </w:p>
    <w:p w14:paraId="204750B7" w14:textId="77777777" w:rsidR="005B72E7" w:rsidRPr="00A7397E" w:rsidRDefault="005B72E7" w:rsidP="005B72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5000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patrimônio elevado.</w:t>
      </w:r>
    </w:p>
    <w:p w14:paraId="6AF04862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(Idênticas à 12ª ocorrência):</w:t>
      </w:r>
    </w:p>
    <w:p w14:paraId="1F15BD05" w14:textId="77777777" w:rsidR="005B72E7" w:rsidRPr="00A7397E" w:rsidRDefault="005B72E7" w:rsidP="005B72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Crítico (&lt; 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insolvência técnica, com passivos superando ativos. Exemplo: Oi (OIBR3) teve PL negativo (~-2000) em 2020 devido a dívidas acumuladas.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falência; perdas significativas para acionistas.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podem considerar reestruturação judicial.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Diluição em aumentos de capital ou falência.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proporção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endividamento.</w:t>
      </w:r>
    </w:p>
    <w:p w14:paraId="200129C8" w14:textId="77777777" w:rsidR="005B72E7" w:rsidRPr="00A7397E" w:rsidRDefault="005B72E7" w:rsidP="005B72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500)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patrimônio baixo, comum em empresas alavancadas. Exemplo: Casas Bahia (BHIA3) pode ter PL ~300 devido a dívidas de expansão.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financeiro elevado; menos atrativo para conservadores.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redução de dívida e geração de lucros.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crises econômicas.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evaluate_vpa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valor por ação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estrutura.</w:t>
      </w:r>
    </w:p>
    <w:p w14:paraId="67ACA3A3" w14:textId="77777777" w:rsidR="005B72E7" w:rsidRPr="00A7397E" w:rsidRDefault="005B72E7" w:rsidP="005B72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(500 &lt; x ≤ 2000)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Reflete equilíbrio, com patrimônio razoável. Exemplo: Suzano (SUZB3) pode ter PL ~1500, com dívida controlada.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estabilidade de lucros e alocação de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Setores cíclicos podem afetar o PL.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650E9714" w14:textId="77777777" w:rsidR="005B72E7" w:rsidRPr="00A7397E" w:rsidRDefault="005B72E7" w:rsidP="005B72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(2000 &lt; x ≤ 5000)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patrimônio sólido, atraente para conservadores. Exemplo: Ambev (ABEV3) pode ter PL ~4000, com lucros retidos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Baixo risco financeiro, ideal para longo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eficiência de capital e política de dividendos.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Excesso de capital retido pode indicar ineficiência.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operacional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margens.</w:t>
      </w:r>
    </w:p>
    <w:p w14:paraId="7BC6C58F" w14:textId="77777777" w:rsidR="005B72E7" w:rsidRPr="00A7397E" w:rsidRDefault="005B72E7" w:rsidP="005B72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5000)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patrimônio elevado, comum em empresas maduras. Exemplo: Vale (VALE3) pode ter PL &gt; 5000 devido a lucros acumulados.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solidez, mas possível subutilização de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estratégias de crescimento e retorno sobre o capital.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Oportunidades perdidas por falta de alavancagem.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base total.</w:t>
      </w:r>
    </w:p>
    <w:p w14:paraId="1396035A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14. evaluate_divida_bruta</w:t>
      </w:r>
    </w:p>
    <w:p w14:paraId="7D0B45AB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Total das obrigações financeiras, sem descontar caixa,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Dívida Total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Representa o endividamento bruto da empresa.</w:t>
      </w:r>
    </w:p>
    <w:p w14:paraId="347CB73E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R$ milhões):</w:t>
      </w:r>
    </w:p>
    <w:p w14:paraId="2F8EA4C2" w14:textId="77777777" w:rsidR="005B72E7" w:rsidRPr="00A7397E" w:rsidRDefault="005B72E7" w:rsidP="005B72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1000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baixo endividamento.</w:t>
      </w:r>
    </w:p>
    <w:p w14:paraId="0E537B26" w14:textId="77777777" w:rsidR="005B72E7" w:rsidRPr="00A7397E" w:rsidRDefault="005B72E7" w:rsidP="005B72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1000 &lt; x ≤ 5000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33A81E06" w14:textId="77777777" w:rsidR="005B72E7" w:rsidRPr="00A7397E" w:rsidRDefault="005B72E7" w:rsidP="005B72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5000 &lt; x ≤ 10000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risco moderado.</w:t>
      </w:r>
    </w:p>
    <w:p w14:paraId="53948F04" w14:textId="77777777" w:rsidR="005B72E7" w:rsidRPr="00A7397E" w:rsidRDefault="005B72E7" w:rsidP="005B72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10000 &lt; x ≤ 20000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risco.</w:t>
      </w:r>
    </w:p>
    <w:p w14:paraId="053F6732" w14:textId="77777777" w:rsidR="005B72E7" w:rsidRPr="00A7397E" w:rsidRDefault="005B72E7" w:rsidP="005B72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20000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endividamento crítico.</w:t>
      </w:r>
    </w:p>
    <w:p w14:paraId="6C669B5D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7633373" w14:textId="77777777" w:rsidR="005B72E7" w:rsidRPr="00A7397E" w:rsidRDefault="005B72E7" w:rsidP="005B72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Ótimo (0 ≤ x ≤ 1000)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baixo endividamento, com alta solidez financeira. Exemplo: Vale (VALE3) pode ter dívida bruta ~800 devido a lucros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conservadores, com baixo risco financeiro.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alocação eficiente de capital; ideal para longo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dívida pode limitar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 líquido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73B99592" w14:textId="77777777" w:rsidR="005B72E7" w:rsidRPr="00A7397E" w:rsidRDefault="005B72E7" w:rsidP="005B72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(1000 &lt; x ≤ 5000)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equilíbrio, com dívida gerenciável. Exemplo: Ambev (ABEV3) pode ter dívida bruta ~3000, com estrutura controlada.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covenants e capacidade de pagamento.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econômicas podem pressionar margens.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proporção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31ABF73A" w14:textId="77777777" w:rsidR="005B72E7" w:rsidRPr="00A7397E" w:rsidRDefault="005B72E7" w:rsidP="005B72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(5000 &lt; x ≤ 10000)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risco moderado, com dívida significativa. Exemplo: Petrobras (PETR4) pode ter dívida bruta ~8000 devido a investimentos em exploração.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moderados devem analisar fluxo de caixa.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Verificar covenants e estabilidade de receita.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aumento de juros.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retorno.</w:t>
      </w:r>
    </w:p>
    <w:p w14:paraId="2D384935" w14:textId="77777777" w:rsidR="005B72E7" w:rsidRPr="00A7397E" w:rsidRDefault="005B72E7" w:rsidP="005B72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(10000 &lt; x ≤ 20000)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alto risco, com dívida elevada. Exemplo: Gol (GOLL4) pode ter dívida bruta ~15000 devido a financiamentos de frota.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para conservadores; especulativos devem avaliar reestruturação.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Foco em estratégias de desalavancagem.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Inadimplência em cenários adversos.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 líquido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evaluate_patrimonio_liquido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635D47A0" w14:textId="77777777" w:rsidR="005B72E7" w:rsidRPr="00A7397E" w:rsidRDefault="005B72E7" w:rsidP="005B72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20000)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endividamento crítico, próximo à insolvência. Exemplo: Oi (OIBR3) teve dívida bruta &gt; 20000 em períodos de crise.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elevado de falência; perdas significativas para acionistas.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devem avaliar reestruturação.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credores e diluição.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capacidade de pagamento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0C91A902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15. evaluate_divida_liquida</w:t>
      </w:r>
    </w:p>
    <w:p w14:paraId="4B0D6A13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Mede a dívida líquida,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Dívida Total - Caixa e Equivalentes de Caixa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Representa o endividamento efetivo após considerar a liquidez.</w:t>
      </w:r>
    </w:p>
    <w:p w14:paraId="5CAB2528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R$ milhões):</w:t>
      </w:r>
    </w:p>
    <w:p w14:paraId="2CBD4999" w14:textId="77777777" w:rsidR="005B72E7" w:rsidRPr="00A7397E" w:rsidRDefault="005B72E7" w:rsidP="005B72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&lt; 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caixa supera dívida.</w:t>
      </w:r>
    </w:p>
    <w:p w14:paraId="74BD32CB" w14:textId="77777777" w:rsidR="005B72E7" w:rsidRPr="00A7397E" w:rsidRDefault="005B72E7" w:rsidP="005B72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500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baixa dívida líquida.</w:t>
      </w:r>
    </w:p>
    <w:p w14:paraId="19528923" w14:textId="77777777" w:rsidR="005B72E7" w:rsidRPr="00A7397E" w:rsidRDefault="005B72E7" w:rsidP="005B72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500 &lt; x ≤ 2000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0E63D311" w14:textId="77777777" w:rsidR="005B72E7" w:rsidRPr="00A7397E" w:rsidRDefault="005B72E7" w:rsidP="005B72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2000 &lt; x ≤ 5000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risco moderado.</w:t>
      </w:r>
    </w:p>
    <w:p w14:paraId="26A4F45E" w14:textId="77777777" w:rsidR="005B72E7" w:rsidRPr="00A7397E" w:rsidRDefault="005B72E7" w:rsidP="005B72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5000 &lt; x ≤ 10000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risco.</w:t>
      </w:r>
    </w:p>
    <w:p w14:paraId="213F6EAD" w14:textId="77777777" w:rsidR="005B72E7" w:rsidRPr="00A7397E" w:rsidRDefault="005B72E7" w:rsidP="005B72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10000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endividamento crítico.</w:t>
      </w:r>
    </w:p>
    <w:p w14:paraId="1985A2FD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6CA89F8" w14:textId="77777777" w:rsidR="005B72E7" w:rsidRPr="00A7397E" w:rsidRDefault="005B72E7" w:rsidP="005B72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(&lt; 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que o caixa excede a dívida, sugerindo alta liquidez. Exemplo: Totvs (TOTS3) pode ter dívida líquida negativa (~-500) devido a reservas de caixa elevadas.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conservadores, com segurança financeira.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alocação de caixa (ex.: investimentos, dividendos).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Excesso de caixa pode indicar ineficiência.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evaluate_disponibilidade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liquidez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131BC291" w14:textId="77777777" w:rsidR="005B72E7" w:rsidRPr="00A7397E" w:rsidRDefault="005B72E7" w:rsidP="005B72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500)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baixa dívida líquida, com solidez financeira. Exemplo: Vale (VALE3) pode ter dívida líquida ~300 devido a lucros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Ideal para investidores conservadores, com baixo risco.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estabilidade de caixa e lucros.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alavancagem pode limitar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2B03F57E" w14:textId="77777777" w:rsidR="005B72E7" w:rsidRPr="00A7397E" w:rsidRDefault="005B72E7" w:rsidP="005B72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(500 &lt; x ≤ 2000)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Reflete equilíbrio, com dívida líquida gerenciável. Exemplo: Ambev (ABEV3) pode ter dívida líquida ~1000, com caixa suficiente.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obrigações de curto prazo e fluxo de caixa.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econômicas podem pressionar liquidez.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estrutura.</w:t>
      </w:r>
    </w:p>
    <w:p w14:paraId="51ED9AD2" w14:textId="77777777" w:rsidR="005B72E7" w:rsidRPr="00A7397E" w:rsidRDefault="005B72E7" w:rsidP="005B72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(2000 &lt; x ≤ 5000)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risco moderado, com dívida líquida significativa. Exemplo: Petrobras (PETR4) pode ter dívida líquida ~4000 devido a investimentos.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moderados devem analisar covenants.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Verificar capacidade de pagamento e estabilidade de receita.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aumento de juros.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evaluate_divida_bruta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passivos totais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capacidade de pagamento.</w:t>
      </w:r>
    </w:p>
    <w:p w14:paraId="23593F09" w14:textId="77777777" w:rsidR="005B72E7" w:rsidRPr="00A7397E" w:rsidRDefault="005B72E7" w:rsidP="005B72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(5000 &lt; x ≤ 10000)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alto risco, com dívida líquida elevada. Exemplo: Gol (GOLL4) pode ter dívida líquida ~8000 devido a financiamentos.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para conservadores; especulativos devem avaliar reestruturação.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Foco em estratégias de desalavancagem.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Inadimplência em cenários adversos.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evaluate_patrimonio_liquido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liquidez.</w:t>
      </w:r>
    </w:p>
    <w:p w14:paraId="31D40075" w14:textId="77777777" w:rsidR="005B72E7" w:rsidRPr="00A7397E" w:rsidRDefault="005B72E7" w:rsidP="005B72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10000)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endividamento crítico, próximo à insolvência. Exemplo: Oi (OIBR3) teve dívida líquida &gt; 10000 em períodos de crise.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elevado de falência; perdas significativas para acionistas.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devem avaliar reestruturação.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credores e diluição.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proporção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2D224738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16. evaluate_ativos</w:t>
      </w:r>
    </w:p>
    <w:p w14:paraId="17130A76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Representa o total de ativos da empresa,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Ativos Totais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Inclui ativos circulantes e não circulantes.</w:t>
      </w:r>
    </w:p>
    <w:p w14:paraId="5084FF8C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R$ milhões):</w:t>
      </w:r>
    </w:p>
    <w:p w14:paraId="194C7DEC" w14:textId="77777777" w:rsidR="005B72E7" w:rsidRPr="00A7397E" w:rsidRDefault="005B72E7" w:rsidP="005B72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1000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base de ativos pequena.</w:t>
      </w:r>
    </w:p>
    <w:p w14:paraId="268774F8" w14:textId="77777777" w:rsidR="005B72E7" w:rsidRPr="00A7397E" w:rsidRDefault="005B72E7" w:rsidP="005B72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1000 &lt; x ≤ 5000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359F0458" w14:textId="77777777" w:rsidR="005B72E7" w:rsidRPr="00A7397E" w:rsidRDefault="005B72E7" w:rsidP="005B72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5000 &lt; x ≤ 20000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base sólida.</w:t>
      </w:r>
    </w:p>
    <w:p w14:paraId="30766AED" w14:textId="77777777" w:rsidR="005B72E7" w:rsidRPr="00A7397E" w:rsidRDefault="005B72E7" w:rsidP="005B72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20000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base de ativos elevada.</w:t>
      </w:r>
    </w:p>
    <w:p w14:paraId="49F0E076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8DFEAF4" w14:textId="77777777" w:rsidR="005B72E7" w:rsidRPr="00A7397E" w:rsidRDefault="005B72E7" w:rsidP="005B7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1000)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base de ativos pequena, comum em empresas menores. Exemplo: Casas Bahia (BHIA3) pode ter ativos ~800 devido a escala limitada.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de escalabilidade limitada; menos atrativo para conservadores.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potencial de crescimento e eficiência de ativos.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base pode limitar competitividade.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0145758D" w14:textId="77777777" w:rsidR="005B72E7" w:rsidRPr="00A7397E" w:rsidRDefault="005B72E7" w:rsidP="005B7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(1000 &lt; x ≤ 5000)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equilíbrio, com base de ativos razoável. Exemplo: Suzano (SUZB3) pode ter ativos ~4000, com estrutura sólida.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eficiência de ativos e crescimento setorial.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Setores cíclicos podem afetar valor dos ativos.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proporção.</w:t>
      </w:r>
    </w:p>
    <w:p w14:paraId="60BB4CB5" w14:textId="77777777" w:rsidR="005B72E7" w:rsidRPr="00A7397E" w:rsidRDefault="005B72E7" w:rsidP="005B7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(5000 &lt; x ≤ 20000)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base sólida, atraente para investidores. Exemplo: Ambev (ABEV3) pode ter ativos ~10000, com ativos diversificados.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Baixo risco, ideal para longo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qualidade e eficiência dos ativos.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Ativos obsoletos podem reduzir valor.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operacional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margens.</w:t>
      </w:r>
    </w:p>
    <w:p w14:paraId="0C7A9539" w14:textId="77777777" w:rsidR="005B72E7" w:rsidRPr="00A7397E" w:rsidRDefault="005B72E7" w:rsidP="005B7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20000)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base de ativos elevada, comum em grandes empresas. Exemplo: Vale (VALE3) pode ter ativos &gt; 20000 devido a reservas minerais.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solidez, mas requer eficiência.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retorno sobre ativos e estratégias de crescimento.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Ineficiência na gestão de ativos pode reduzir retornos.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55BB6600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17. evaluate_liquidez_media_diaria</w:t>
      </w:r>
    </w:p>
    <w:p w14:paraId="1144F3FB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Mede o volume médio diário de negociação das ações,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Volume Médio Diário de Negociação (R$)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Avalia a facilidade de compra/venda de ações.</w:t>
      </w:r>
    </w:p>
    <w:p w14:paraId="1D509FD4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R$ milhões):</w:t>
      </w:r>
    </w:p>
    <w:p w14:paraId="391051F8" w14:textId="77777777" w:rsidR="005B72E7" w:rsidRPr="00A7397E" w:rsidRDefault="005B72E7" w:rsidP="005B72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1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baixa liquidez.</w:t>
      </w:r>
    </w:p>
    <w:p w14:paraId="42257BA6" w14:textId="77777777" w:rsidR="005B72E7" w:rsidRPr="00A7397E" w:rsidRDefault="005B72E7" w:rsidP="005B72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1 ≤ x ≤ 5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liquidez limitada.</w:t>
      </w:r>
    </w:p>
    <w:p w14:paraId="33056001" w14:textId="77777777" w:rsidR="005B72E7" w:rsidRPr="00A7397E" w:rsidRDefault="005B72E7" w:rsidP="005B72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20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7040D1E3" w14:textId="77777777" w:rsidR="005B72E7" w:rsidRPr="00A7397E" w:rsidRDefault="005B72E7" w:rsidP="005B72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20 &lt; x ≤ 50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alta liquidez.</w:t>
      </w:r>
    </w:p>
    <w:p w14:paraId="01C0F545" w14:textId="77777777" w:rsidR="005B72E7" w:rsidRPr="00A7397E" w:rsidRDefault="005B72E7" w:rsidP="005B72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50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liquidez excepcional.</w:t>
      </w:r>
    </w:p>
    <w:p w14:paraId="628DF8A9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B8945C2" w14:textId="77777777" w:rsidR="005B72E7" w:rsidRPr="00A7397E" w:rsidRDefault="005B72E7" w:rsidP="005B72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Crítico (&lt; 1)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baixa liquidez, comum em small caps. Exemplo: empresas pequenas podem ter liquidez &lt; 1, dificultando negociações.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dificuldade em sair da posição.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devem aceitar volatilidade.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liquidez pode levar a spreads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patrimonial.</w:t>
      </w:r>
    </w:p>
    <w:p w14:paraId="5C461691" w14:textId="77777777" w:rsidR="005B72E7" w:rsidRPr="00A7397E" w:rsidRDefault="005B72E7" w:rsidP="005B72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(1 ≤ x ≤ 5)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liquidez limitada, com negociações restritas. Exemplo: Casas Bahia (BHIA3) pode ter liquidez ~3 devido a menor interesse de mercado.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investidores ativos; moderados devem avaliar volatilidade.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Verificar tendências de negociação e interesse institucional.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Impacto de ordens grandes no preço.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receita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crescimento.</w:t>
      </w:r>
    </w:p>
    <w:p w14:paraId="07DC9285" w14:textId="77777777" w:rsidR="005B72E7" w:rsidRPr="00A7397E" w:rsidRDefault="005B72E7" w:rsidP="005B72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 &lt; x ≤ 20)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Reflete equilíbrio, com negociações razoáveis. Exemplo: Suzano (SUZB3) pode ter liquidez ~15, com interesse moderado.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consistência de volume e volatilidade.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de mercado podem afetar liquidez.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33EDA3A0" w14:textId="77777777" w:rsidR="005B72E7" w:rsidRPr="00A7397E" w:rsidRDefault="005B72E7" w:rsidP="005B72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(20 &lt; x ≤ 50)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alta liquidez, facilitando negociações. Exemplo: Ambev (ABEV3) pode ter liquidez ~30, com forte interesse de mercado.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investidores ativos, com baixo risco de negociação.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estabilidade de volume e interesse institucional.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Liquidez pode variar em crises.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operacional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margens.</w:t>
      </w:r>
    </w:p>
    <w:p w14:paraId="3EAB0A84" w14:textId="77777777" w:rsidR="005B72E7" w:rsidRPr="00A7397E" w:rsidRDefault="005B72E7" w:rsidP="005B72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50)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liquidez excepcional, comum em blue chips. Exemplo: Vale (VALE3) pode ter liquidez &gt; 50 devido a alta demanda.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Ideal para investidores ativos, com facilidade de negociação.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impacto de grandes ordens e volatilidade.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liquidez pode atrair especuladores.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42BF382E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18. evaluate_ativo_circulante</w:t>
      </w:r>
    </w:p>
    <w:p w14:paraId="3CDB0877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Representa o total de ativos circulantes, calculado como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Ativo Circulante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(ex.: caixa, recebíveis, estoques). Avalia a liquidez de curto prazo.</w:t>
      </w:r>
    </w:p>
    <w:p w14:paraId="39E08935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R$ milhões):</w:t>
      </w:r>
    </w:p>
    <w:p w14:paraId="75FC9722" w14:textId="77777777" w:rsidR="005B72E7" w:rsidRPr="00A7397E" w:rsidRDefault="005B72E7" w:rsidP="005B72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base de ativos circulantes pequena.</w:t>
      </w:r>
    </w:p>
    <w:p w14:paraId="763EEE3B" w14:textId="77777777" w:rsidR="005B72E7" w:rsidRPr="00A7397E" w:rsidRDefault="005B72E7" w:rsidP="005B72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500 &lt; x ≤ 2000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67464970" w14:textId="77777777" w:rsidR="005B72E7" w:rsidRPr="00A7397E" w:rsidRDefault="005B72E7" w:rsidP="005B72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2000 &lt; x ≤ 5000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base sólida.</w:t>
      </w:r>
    </w:p>
    <w:p w14:paraId="0E7C3F35" w14:textId="77777777" w:rsidR="005B72E7" w:rsidRPr="00A7397E" w:rsidRDefault="005B72E7" w:rsidP="005B72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5000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base elevada.</w:t>
      </w:r>
    </w:p>
    <w:p w14:paraId="4F918ED9" w14:textId="77777777" w:rsidR="005B72E7" w:rsidRPr="00A7397E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E21F652" w14:textId="77777777" w:rsidR="005B72E7" w:rsidRPr="00A7397E" w:rsidRDefault="005B72E7" w:rsidP="005B7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500)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base de ativos circulantes pequena, com baixa liquidez. Exemplo: Casas Bahia (BHIA3) pode ter ativos circulantes ~400 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devido a estoques elevados.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de dificuldades em obrigações de curto prazo.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conversão de ativos e fluxo de caixa; conservadores devem ser cautelosos.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Risks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conversibilidade pode levar a inadimplência.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evaluate_p_ativo_circ_liq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valuation.</w:t>
      </w:r>
    </w:p>
    <w:p w14:paraId="17F37950" w14:textId="77777777" w:rsidR="005B72E7" w:rsidRPr="00A7397E" w:rsidRDefault="005B72E7" w:rsidP="005B7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(500 &lt; x ≤ 2000)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equilíbrio, com liquidez razoável. Exemplo: Suzano (SUZB3) pode ter ativos circulantes ~1500, com caixa e recebíveis equilibrados.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qualidade dos ativos (ex.: recebíveis vs. estoques) e gestão de caixa.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Estoques elevados podem reduzir liquidez real.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evaluate_disponibilidade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caixa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7281BD83" w14:textId="77777777" w:rsidR="005B72E7" w:rsidRPr="00A7397E" w:rsidRDefault="005B72E7" w:rsidP="005B7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(2000 &lt; x ≤ 5000)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base sólida, com alta liquidez. Exemplo: Ambev (ABEV3) pode ter ativos circulantes ~3000, com caixa robusto.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conservadores, com segurança financeira.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conversão de ativos e alocação eficiente.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Excesso de ativos pode indicar ineficiência.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operacional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margens.</w:t>
      </w:r>
    </w:p>
    <w:p w14:paraId="7650476B" w14:textId="77777777" w:rsidR="005B72E7" w:rsidRPr="00A7397E" w:rsidRDefault="005B72E7" w:rsidP="005B7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5000)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base elevada, comum em grandes empresas. Exemplo: Vale (VALE3) pode ter ativos circulantes &gt; 5000 devido a receitas robustas.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solidez, mas requer eficiência.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gestão de ativos e estratégias de alocação.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Ineficiência na conversão de ativos pode reduzir retornos. </w:t>
      </w:r>
      <w:r w:rsidRPr="00A7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00D0C564" w14:textId="77777777" w:rsidR="005B72E7" w:rsidRPr="00A7397E" w:rsidRDefault="005B72E7" w:rsidP="005B7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643147FF" w14:textId="77777777" w:rsidR="005B72E7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relatório revisado fornece descrições detalhadas para os 18 indicadores, com contexto financeiro, exemplos práticos (ex.: Vale, Ambev, Oi), recomendações específicas para diferentes perfis de investidores, riscos/limitações e referências cruzadas. As faixas inferidas são consistentes com padrões financeiros, com ajuste sugerido no </w:t>
      </w:r>
      <w:r w:rsidRPr="00A739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(faixa crítica para &lt; 0.3, caso incluído em futuras revisões). As descrições detalhadas facilitam a tomada de decisão, promovendo uma análise integrada com indicadores complementares. Para ajustes baseados no arquivo </w:t>
      </w:r>
      <w:r w:rsidRPr="00A739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metadados_funcoes2.xlsx</w:t>
      </w:r>
      <w:r w:rsidRPr="00A739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exportação para outros formatos (ex.: CSV, PDF), por favor, forneça instruções adicionais.</w:t>
      </w:r>
    </w:p>
    <w:p w14:paraId="51A3E418" w14:textId="77777777" w:rsidR="005B72E7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724596" w14:textId="77777777" w:rsidR="005B72E7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E44F4E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Relatório de Análise de 27 Indicadores Financeiros com Descrições Aprimoradas e Expandidas</w:t>
      </w:r>
    </w:p>
    <w:p w14:paraId="72C32592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Agosto de 2025</w:t>
      </w:r>
    </w:p>
    <w:p w14:paraId="438541C2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Introdução</w:t>
      </w:r>
    </w:p>
    <w:p w14:paraId="6A3882B8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Este relatório atualiza e expande as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27 indicadores financeiros únicos, conforme solicitado, após remover duplicatas da lista fornecida (ex.: evaluate_margem_ebitda, evaluate_roa) e ajustar evaluate_pebit como evaluate_p_ebit. O foco é aumentar o nível de detalhamento, mantendo o padrão de profundidade dos 18 indicadores anteriores, com descrições mais ricas e abrangentes. Cada indicador inclui:</w:t>
      </w:r>
    </w:p>
    <w:p w14:paraId="14FBC57B" w14:textId="77777777" w:rsidR="005B72E7" w:rsidRPr="00A94109" w:rsidRDefault="005B72E7" w:rsidP="005B72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 e fórmula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Explicação clara do cálculo e propósito.</w:t>
      </w:r>
    </w:p>
    <w:p w14:paraId="19D3C419" w14:textId="77777777" w:rsidR="005B72E7" w:rsidRPr="00A94109" w:rsidRDefault="005B72E7" w:rsidP="005B72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Faixas inferidas com base em padrões financeiros, verificadas quanto à consistência, ajustáveis com o arquivo metadados_funcoes2.xlsx.</w:t>
      </w:r>
    </w:p>
    <w:p w14:paraId="6C16A056" w14:textId="77777777" w:rsidR="005B72E7" w:rsidRPr="00A94109" w:rsidRDefault="005B72E7" w:rsidP="005B72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Contexto detalhado, exemplos práticos com empresas reais (ex.: Vale - VALE3, Ambev - ABEV3, Oi - OIBR3), recomendações específicas para investidores (conservador, moderado, agressivo), riscos/limitações e referências cruzadas com outros indicadores.</w:t>
      </w:r>
    </w:p>
    <w:p w14:paraId="3B11F85B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objetivo é fornecer uma análise robusta, prática e integrada para investidores e analistas, promovendo decisões fundamentadas. Para exportação em outros formatos (ex.: CSV, PDF) ou ajustes baseados em dados adicionais, forneça instruções específicas.</w:t>
      </w:r>
    </w:p>
    <w:p w14:paraId="3B71914D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dos Indicadores</w:t>
      </w:r>
    </w:p>
    <w:p w14:paraId="0EE01370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evaluate_divida_liquida_ebitda</w:t>
      </w:r>
    </w:p>
    <w:p w14:paraId="455668B5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Mede a dívida líquida em relação ao EBITDA (Dívida Líquida / EBITDA), avaliando a capacidade da empresa de pagar sua dívida com o fluxo de caixa operacional. Dívida Líquida = Dívida Total - Caixa e Equivalentes de Caixa.</w:t>
      </w:r>
    </w:p>
    <w:p w14:paraId="1EFBCA5D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3C8F06C3" w14:textId="77777777" w:rsidR="005B72E7" w:rsidRPr="00A94109" w:rsidRDefault="005B72E7" w:rsidP="005B72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&lt; 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caixa supera dívida.</w:t>
      </w:r>
    </w:p>
    <w:p w14:paraId="56032A6D" w14:textId="77777777" w:rsidR="005B72E7" w:rsidRPr="00A94109" w:rsidRDefault="005B72E7" w:rsidP="005B72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1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baixa alavancagem.</w:t>
      </w:r>
    </w:p>
    <w:p w14:paraId="527F6B4B" w14:textId="77777777" w:rsidR="005B72E7" w:rsidRPr="00A94109" w:rsidRDefault="005B72E7" w:rsidP="005B72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 &lt; x ≤ 2.5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7D43F1F6" w14:textId="77777777" w:rsidR="005B72E7" w:rsidRPr="00A94109" w:rsidRDefault="005B72E7" w:rsidP="005B72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2.5 &lt; x ≤ 4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risco moderado.</w:t>
      </w:r>
    </w:p>
    <w:p w14:paraId="32A662C7" w14:textId="77777777" w:rsidR="005B72E7" w:rsidRPr="00A94109" w:rsidRDefault="005B72E7" w:rsidP="005B72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4 &lt; x ≤ 6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risco.</w:t>
      </w:r>
    </w:p>
    <w:p w14:paraId="3428423D" w14:textId="77777777" w:rsidR="005B72E7" w:rsidRPr="00A94109" w:rsidRDefault="005B72E7" w:rsidP="005B72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6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endividamento crítico.</w:t>
      </w:r>
    </w:p>
    <w:p w14:paraId="0781DEC1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C4B3542" w14:textId="77777777" w:rsidR="005B72E7" w:rsidRPr="00A94109" w:rsidRDefault="005B72E7" w:rsidP="005B72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(&lt; 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que o caixa excede a dívida, sugerindo alta solidez financeira. Exemplo: Totvs (TOTS3) em 2023 apresentou dívida líquida negativa (~-R$500M) devido a reservas de caixa robustas no setor de tecnologia, impulsionadas por receitas recorrentes de software.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investidores conservadores, pois a empresa pode financiar operações sem depender de dívida.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priorizar empresas com essa característica em setores estáveis; moderados podem avaliar alocação de caixa (ex.: dividendos, aquisições).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Excesso de caixa pode indicar ineficiência na alocação de capital, especialmente se não há planos de investimento ou retorno aos acionistas.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lastRenderedPageBreak/>
        <w:t>evaluate_disponibilidade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confirmar liquidez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0C46DFB9" w14:textId="77777777" w:rsidR="005B72E7" w:rsidRPr="00A94109" w:rsidRDefault="005B72E7" w:rsidP="005B72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1)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baixa alavancagem, com dívida facilmente gerenciável. Exemplo: Vale (VALE3) em 2023 teve dívida líquida/EBITDA ~0.5, beneficiada por lucros robustos em mineração.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capacidade de pagamento de dívidas, ideal para investidores conservadores e moderados.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Verificar sustentabilidade do EBITDA e exposição a ciclos de commodities; ideal para portfólios de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EBITDA elevado pode ser temporário em setores cíclicos; analisar histórico e tendências setoriais.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valor absoluto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operacional.</w:t>
      </w:r>
    </w:p>
    <w:p w14:paraId="16017F45" w14:textId="77777777" w:rsidR="005B72E7" w:rsidRPr="00A94109" w:rsidRDefault="005B72E7" w:rsidP="005B72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(1 &lt; x ≤ 2.5)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Reflete equilíbrio, com dívida gerenciável em relação ao fluxo de caixa. Exemplo: Ambev (ABEV3) mantém dívida líquida/EBITDA ~1.8, com caixa suficiente e lucros consistentes no setor de bebidas.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moderados, com risco financeiro controlado.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covenants de dívida e estabilidade de receita;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Aumento de juros ou queda de receita pode pressionar a capacidade de pagamento.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 de curto prazo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527C4358" w14:textId="77777777" w:rsidR="005B72E7" w:rsidRPr="00A94109" w:rsidRDefault="005B72E7" w:rsidP="005B72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(2.5 &lt; x ≤ 4)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risco moderado, com dívida significativa. Exemplo: Petrobras (PETR4) pode ter dívida líquida/EBITDA ~3.2 devido a investimentos em exploração de petróleo.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investidores conservadores; moderados devem analisar fluxo de caixa.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Validar capacidade de geração de caixa e covenants; monitorar preços de commodities.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macroeconômicas, como aumento de juros ou queda na demanda.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evaluate_divida_bruta_ebitda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 bruto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capacidade de pagamento.</w:t>
      </w:r>
    </w:p>
    <w:p w14:paraId="0430798A" w14:textId="77777777" w:rsidR="005B72E7" w:rsidRPr="00A94109" w:rsidRDefault="005B72E7" w:rsidP="005B72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(4 &lt; x ≤ 6)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Sugere alto risco, com dívida elevada em relação ao EBITDA. Exemplo: Gol (GOLL4) pode ter dívida líquida/EBITDA ~5 devido a financiamentos de frota e margens apertadas no setor aéreo.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financeiro; menos atrativo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Especulativos devem avaliar estratégias de desalavancagem (ex.: venda de ativos); conservadores devem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Inadimplência em cenários adversos, como crises econômicas ou setoriais.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evaluate_divida_liquida_patrimonio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patrimonial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52B34C31" w14:textId="77777777" w:rsidR="005B72E7" w:rsidRPr="00A94109" w:rsidRDefault="005B72E7" w:rsidP="005B72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6)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Indica endividamento crítico, próximo à insolvência. Exemplo: Oi (OIBR3) teve dívida líquida/EBITDA &gt; 6 em 2020, refletindo dificuldades financeiras no setor de telecomunicações.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elevado de falência; perdas significativas para acionistas.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podem considerar apenas com evidências de recuperação judicial.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credores, diluição de acionistas ou falência iminente.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 de capital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437EE252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evaluate_margem_ebitda</w:t>
      </w:r>
    </w:p>
    <w:p w14:paraId="75BD3A8E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Mede a margem de lucro operacional antes de juros, impostos, depreciação e amortização (EBITDA / Receita Líquida), avaliando a eficiência operacional.</w:t>
      </w:r>
    </w:p>
    <w:p w14:paraId="777C4076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%):</w:t>
      </w:r>
    </w:p>
    <w:p w14:paraId="74C1D7D7" w14:textId="77777777" w:rsidR="005B72E7" w:rsidRPr="00A94109" w:rsidRDefault="005B72E7" w:rsidP="005B72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prejuízo operacional.</w:t>
      </w:r>
    </w:p>
    <w:p w14:paraId="4B823F60" w14:textId="77777777" w:rsidR="005B72E7" w:rsidRPr="00A94109" w:rsidRDefault="005B72E7" w:rsidP="005B72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10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margem baixa.</w:t>
      </w:r>
    </w:p>
    <w:p w14:paraId="5EC631D8" w14:textId="77777777" w:rsidR="005B72E7" w:rsidRPr="00A94109" w:rsidRDefault="005B72E7" w:rsidP="005B72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10 &lt; x ≤ 20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747321DA" w14:textId="77777777" w:rsidR="005B72E7" w:rsidRPr="00A94109" w:rsidRDefault="005B72E7" w:rsidP="005B72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20 &lt; x ≤ 40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margem sólida.</w:t>
      </w:r>
    </w:p>
    <w:p w14:paraId="7FE6A818" w14:textId="77777777" w:rsidR="005B72E7" w:rsidRPr="00A94109" w:rsidRDefault="005B72E7" w:rsidP="005B72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40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margem excepcional.</w:t>
      </w:r>
    </w:p>
    <w:p w14:paraId="4ECBA351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5454B57" w14:textId="77777777" w:rsidR="005B72E7" w:rsidRPr="00A94109" w:rsidRDefault="005B72E7" w:rsidP="005B72E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negativa indica prejuízo operacional, incapaz de cobrir custos antes de depreciação. Exemplo: Oi (OIBR3) em 2020 teve margem EBITDA negativa (~-5%) devido a custos elevados e receita estagnada no setor de telecomunicações.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Sinal de alerta para insolvência; inviável para a maioria dos investidores.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devem evitar; especulativos podem avaliar planos de reestruturação (ex.: corte de custos ou venda de ativos).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negativa pode refletir problemas estruturais ou temporários; análise setorial e histórica é essencial.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7E683E8A" w14:textId="77777777" w:rsidR="005B72E7" w:rsidRPr="00A94109" w:rsidRDefault="005B72E7" w:rsidP="005B72E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10)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baixa, comum em setores competitivos ou empresas em dificuldades. Exemplo: Casas Bahia (BHIA3) pode ter margem EBITDA ~8% devido a margens apertadas no varejo.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elevado para investidores de renda; requer análise de eficiência.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Moderados devem verificar iniciativas de redução de custos; conservadores devem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Margens baixas podem ser insustentáveis em crises econômicas.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geral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utilização de ativos.</w:t>
      </w:r>
    </w:p>
    <w:p w14:paraId="003430BE" w14:textId="77777777" w:rsidR="005B72E7" w:rsidRPr="00A94109" w:rsidRDefault="005B72E7" w:rsidP="005B72E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(10 &lt; x ≤ 20)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equilibrada, típica de empresas estáveis. Exemplo: Suzano (SUZB3) pode ter margem EBITDA ~15%, com eficiência no setor de papel e celulose.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moderados, com potencial de estabilidade.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consistência de margens e exposição a ciclos setoriais;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Margens podem ser pressionadas por aumento de custos ou concorrência.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evaluate_margem_bruta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bruta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6D3E9F32" w14:textId="77777777" w:rsidR="005B72E7" w:rsidRPr="00A94109" w:rsidRDefault="005B72E7" w:rsidP="005B72E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(20 &lt; x ≤ 40)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sólida, indicando alta eficiência operacional. Exemplo: Ambev (ABEV3) frequentemente apresenta margem EBITDA ~30%, beneficiada por escala e liderança no setor de bebidas.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investidores conservadores e de renda, com baixo risco operacional.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de margens e política de dividendos;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escala ou mercado maduro pode limitar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expansão.</w:t>
      </w:r>
    </w:p>
    <w:p w14:paraId="166E2785" w14:textId="77777777" w:rsidR="005B72E7" w:rsidRPr="00A94109" w:rsidRDefault="005B72E7" w:rsidP="005B72E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40)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excepcional, comum em empresas de alto desempenho ou nichos. Exemplo: Vale (VALE3) pode ter margem EBITDA &gt; 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40% em anos de alta de commodities.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eficiência, mas requer validação de sustentabilidade.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exposição a ciclos de mercado e estratégias de reinvestimento; atrativo para moderados e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Margens elevadas podem ser temporárias em setores cíclicos.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sobre capital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consistência.</w:t>
      </w:r>
    </w:p>
    <w:p w14:paraId="1AEEDFD4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evaluate_roa</w:t>
      </w:r>
    </w:p>
    <w:p w14:paraId="590D7891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Retorno sobre Ativos (Lucro Líquido / Ativos Totais), medindo a eficiência na geração de lucros com os ativos.</w:t>
      </w:r>
    </w:p>
    <w:p w14:paraId="74D7477C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%):</w:t>
      </w:r>
    </w:p>
    <w:p w14:paraId="01DE6712" w14:textId="77777777" w:rsidR="005B72E7" w:rsidRPr="00A94109" w:rsidRDefault="005B72E7" w:rsidP="005B72E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prejuízo.</w:t>
      </w:r>
    </w:p>
    <w:p w14:paraId="4C24DD4D" w14:textId="77777777" w:rsidR="005B72E7" w:rsidRPr="00A94109" w:rsidRDefault="005B72E7" w:rsidP="005B72E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2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retorno baixo.</w:t>
      </w:r>
    </w:p>
    <w:p w14:paraId="3D4AC2EB" w14:textId="77777777" w:rsidR="005B72E7" w:rsidRPr="00A94109" w:rsidRDefault="005B72E7" w:rsidP="005B72E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2 &lt; x ≤ 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78248A15" w14:textId="77777777" w:rsidR="005B72E7" w:rsidRPr="00A94109" w:rsidRDefault="005B72E7" w:rsidP="005B72E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5 &lt; x ≤ 10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retorno sólido.</w:t>
      </w:r>
    </w:p>
    <w:p w14:paraId="2CD24A3B" w14:textId="77777777" w:rsidR="005B72E7" w:rsidRPr="00A94109" w:rsidRDefault="005B72E7" w:rsidP="005B72E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10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retorno excepcional.</w:t>
      </w:r>
    </w:p>
    <w:p w14:paraId="1A7683FD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FB2507C" w14:textId="77777777" w:rsidR="005B72E7" w:rsidRPr="00A94109" w:rsidRDefault="005B72E7" w:rsidP="005B72E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Prejuízo líquido indica ineficiência na utilização de ativos. Exemplo: Oi (OIBR3) teve ROA negativo (~-3%) em 2020 devido a prejuízos acumulados.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insolvência; inviável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Especulativos podem avaliar recuperação; conservadores devem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Ativos podem ser obsoletos ou mal geridos; análise setorial é crucial.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 patrimonial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06C67B25" w14:textId="77777777" w:rsidR="005B72E7" w:rsidRPr="00A94109" w:rsidRDefault="005B72E7" w:rsidP="005B72E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2)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baixo, comum em setores intensivos em capital. Exemplo: Casas Bahia (BHIA3) pode ter ROA ~1% devido a ativos elevados no varejo.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elevado para investidores de renda; requer análise de eficiência.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Moderados devem verificar otimização de ativos;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Baixo retorno pode ser insustentável.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valuation.</w:t>
      </w:r>
    </w:p>
    <w:p w14:paraId="076EE29B" w14:textId="77777777" w:rsidR="005B72E7" w:rsidRPr="00A94109" w:rsidRDefault="005B72E7" w:rsidP="005B72E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(2 &lt; x ≤ 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equilibrado, típico de empresas estáveis. Exemplo: Suzano (SUZB3) pode ter ROA ~4%, com ativos bem geridos.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estabilidade financeira.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consistência de lucros e utilização de ativos;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setoriais podem reduzir retornos.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sobre capital investido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estrutura.</w:t>
      </w:r>
    </w:p>
    <w:p w14:paraId="43F81592" w14:textId="77777777" w:rsidR="005B72E7" w:rsidRPr="00A94109" w:rsidRDefault="005B72E7" w:rsidP="005B72E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(5 &lt; x ≤ 10)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sólido, indicando eficiência. Exemplo: Ambev (ABEV3) pode ter ROA ~8%, com alta eficiência no setor de bebidas.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 e moderados, com baixo risco.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de lucros e alocação de ativos;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margens estáveis.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Referências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1F6063E6" w14:textId="77777777" w:rsidR="005B72E7" w:rsidRPr="00A94109" w:rsidRDefault="005B72E7" w:rsidP="005B72E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10)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excepcional, comum em empresas de alto desempenho. Exemplo: Vale (VALE3) pode ter ROA &gt; 10% em anos de alta de commodities.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Atraente, mas requer validação de sustentabilidade.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ciclos de mercado e estratégias de reinvestimento; atrativo para moderados e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Retornos elevados podem ser temporários.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4FE52A92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evaluate_dividend_payout (assumido como idêntico a evaluate_payout_ratio)</w:t>
      </w:r>
    </w:p>
    <w:p w14:paraId="259F0FD6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Proporção dos lucros distribuídos como dividendos (Dividendos Pagos / Lucro Líquido), avaliando a política de distribuição de lucros.</w:t>
      </w:r>
    </w:p>
    <w:p w14:paraId="622F54B0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%):</w:t>
      </w:r>
    </w:p>
    <w:p w14:paraId="4CD0DCDF" w14:textId="77777777" w:rsidR="005B72E7" w:rsidRPr="00A94109" w:rsidRDefault="005B72E7" w:rsidP="005B72E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100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dividendos excedem lucros.</w:t>
      </w:r>
    </w:p>
    <w:p w14:paraId="03B6374C" w14:textId="77777777" w:rsidR="005B72E7" w:rsidRPr="00A94109" w:rsidRDefault="005B72E7" w:rsidP="005B72E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75 ≤ x ≤ 100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alta distribuição.</w:t>
      </w:r>
    </w:p>
    <w:p w14:paraId="007421C0" w14:textId="77777777" w:rsidR="005B72E7" w:rsidRPr="00A94109" w:rsidRDefault="005B72E7" w:rsidP="005B72E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50 &lt; x ≤ 75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023F6CA4" w14:textId="77777777" w:rsidR="005B72E7" w:rsidRPr="00A94109" w:rsidRDefault="005B72E7" w:rsidP="005B72E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25 &lt; x ≤ 50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distribuição sustentável.</w:t>
      </w:r>
    </w:p>
    <w:p w14:paraId="5637714C" w14:textId="77777777" w:rsidR="005B72E7" w:rsidRPr="00A94109" w:rsidRDefault="005B72E7" w:rsidP="005B72E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0 ≤ x ≤ 25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baixa distribuição.</w:t>
      </w:r>
    </w:p>
    <w:p w14:paraId="28024BE9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B26E5F5" w14:textId="77777777" w:rsidR="005B72E7" w:rsidRPr="00A94109" w:rsidRDefault="005B72E7" w:rsidP="005B72E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100)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Dividendos excedem lucros, indicando uso de reservas ou dívida. Exemplo: Oi (OIBR3) em períodos de crise pagou dividendos acima do lucro, usando reservas.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de insustentabilidade; inviável para investidores de renda.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evitar; especulativos avaliar saúde financeira.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Distribuição insustentável pode levar a cortes ou endividamento.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evaluate_dividend_yield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1E50F0AD" w14:textId="77777777" w:rsidR="005B72E7" w:rsidRPr="00A94109" w:rsidRDefault="005B72E7" w:rsidP="005B72E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(75 ≤ x ≤ 100)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distribuição, comprometendo reinvestimento. Exemplo: Taesa (TAEE11) pode ter payout ~80%, comum em empresas de infraestrutura.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renda, mas risco de crescimento limitado.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verificar sustentabilidade; moderados avaliar fluxo de caixa.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Redução de investimentos pode afetar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222DDC50" w14:textId="77777777" w:rsidR="005B72E7" w:rsidRPr="00A94109" w:rsidRDefault="005B72E7" w:rsidP="005B72E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(50 &lt; x ≤ 75)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Equilíbrio entre dividendos e reinvestimento. Exemplo: Ambev (ABEV3) mantém payout ~60%, com lucros consistentes.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investidores de renda e moderados.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estabilidade de lucros e política de dividendos;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setoriais podem reduzir lucros.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5469BD22" w14:textId="77777777" w:rsidR="005B72E7" w:rsidRPr="00A94109" w:rsidRDefault="005B72E7" w:rsidP="005B72E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(25 &lt; x ≤ 50)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Distribuição sustentável, permitindo reinvestimento. Exemplo: Vale (VALE3) pode ter payout ~40% em anos de alta lucratividade.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 e moderados, com equilíbrio entre 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renda e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de lucros e estratégias de investimento;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de mercado podem afetar dividendos.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evaluate_dividend_yield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expansão.</w:t>
      </w:r>
    </w:p>
    <w:p w14:paraId="7789938B" w14:textId="77777777" w:rsidR="005B72E7" w:rsidRPr="00A94109" w:rsidRDefault="005B72E7" w:rsidP="005B72E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(0 ≤ x ≤ 25)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distribuição, priorizando reinvestimento. Exemplo: Magazine Luiza (MGLU3) pode ter payout ~10% devido a foco em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investidores de crescimento; menos para renda.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Agressivos avaliar planos de expansão;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Falta de dividendos pode decepcionar investidores de renda.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retorno.</w:t>
      </w:r>
    </w:p>
    <w:p w14:paraId="73EE45A9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evaluate_free_cash_flow_yield</w:t>
      </w:r>
    </w:p>
    <w:p w14:paraId="16F36280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Mede o fluxo de caixa livre em relação à capitalização de mercado (Fluxo de Caixa Livre / Capitalização de Mercado), avaliando o retorno em caixa disponível.</w:t>
      </w:r>
    </w:p>
    <w:p w14:paraId="121696F4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%):</w:t>
      </w:r>
    </w:p>
    <w:p w14:paraId="07A9C8F0" w14:textId="77777777" w:rsidR="005B72E7" w:rsidRPr="00A94109" w:rsidRDefault="005B72E7" w:rsidP="005B72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fluxo de caixa negativo.</w:t>
      </w:r>
    </w:p>
    <w:p w14:paraId="178E5ECE" w14:textId="77777777" w:rsidR="005B72E7" w:rsidRPr="00A94109" w:rsidRDefault="005B72E7" w:rsidP="005B72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** Religion: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2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yield baixo.</w:t>
      </w:r>
    </w:p>
    <w:p w14:paraId="4BD7C07A" w14:textId="77777777" w:rsidR="005B72E7" w:rsidRPr="00A94109" w:rsidRDefault="005B72E7" w:rsidP="005B72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2 &lt; x ≤ 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2EFFF8A4" w14:textId="77777777" w:rsidR="005B72E7" w:rsidRPr="00A94109" w:rsidRDefault="005B72E7" w:rsidP="005B72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5 &lt; x ≤ 10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yield sólido.</w:t>
      </w:r>
    </w:p>
    <w:p w14:paraId="2CF269C5" w14:textId="77777777" w:rsidR="005B72E7" w:rsidRPr="00A94109" w:rsidRDefault="005B72E7" w:rsidP="005B72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10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yield excepcional.</w:t>
      </w:r>
    </w:p>
    <w:p w14:paraId="6AD07B43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15AB3B" w14:textId="77777777" w:rsidR="005B72E7" w:rsidRPr="00A94109" w:rsidRDefault="005B72E7" w:rsidP="005B72E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Fluxo de caixa livre negativo indica que a empresa consome mais caixa do que gera. Exemplo: Oi (OIBR3) em 2020 teve FCF yield negativo devido a investimentos elevados e baixa receita.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financeiro; inviável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Especulativos avaliar recuperação;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Consumo de caixa pode levar a endividamento ou diluição.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6956D3DE" w14:textId="77777777" w:rsidR="005B72E7" w:rsidRPr="00A94109" w:rsidRDefault="005B72E7" w:rsidP="005B72E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2)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Yield baixo, comum em empresas em crescimento. Exemplo: Magazine Luiza (MGLU3) pode ter FCF yield ~1% devido a reinvestimentos.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para investidores de renda; atrativo para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Agressivos verificar planos de expansão;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Baixo fluxo de caixa pode ser insustentável.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expansão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evaluate_capex_receita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investimentos.</w:t>
      </w:r>
    </w:p>
    <w:p w14:paraId="430AD8E5" w14:textId="77777777" w:rsidR="005B72E7" w:rsidRPr="00A94109" w:rsidRDefault="005B72E7" w:rsidP="005B72E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(2 &lt; x ≤ 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Yield equilibrado, típico de empresas estáveis. Exemplo: Ambev (ABEV3) pode ter FCF yield ~4%, com fluxo de caixa consistente.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retorno razoável.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sustentabilidade do fluxo de caixa;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setoriais podem reduzir fluxo.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evaluate_dividend_yield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122F9C97" w14:textId="77777777" w:rsidR="005B72E7" w:rsidRPr="00A94109" w:rsidRDefault="005B72E7" w:rsidP="005B72E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Ótimo (5 &lt; x ≤ 10)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Yield sólido, indicando forte geração de caixa. Exemplo: Vale (VALE3) pode ter FCF yield ~8% em anos de alta lucratividade.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 e moderados.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estabilidade do fluxo e política de dividendos;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de mercado podem afetar fluxo.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479706B3" w14:textId="77777777" w:rsidR="005B72E7" w:rsidRPr="00A94109" w:rsidRDefault="005B72E7" w:rsidP="005B72E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10)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Yield excepcional, comum em empresas de alto desempenho. Exemplo: Engie Brasil (EGIE3) pode ter FCF yield &gt; 10% em anos de margens altas.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Atraente, mas requer validação de sustentabilidade.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ciclos de mercado e alocação de caixa; atrativo para moderados e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Fluxo elevado pode ser temporário.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07E8E390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evaluate_crescimento_lucro</w:t>
      </w:r>
    </w:p>
    <w:p w14:paraId="0C6EB952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Taxa de crescimento anual do lucro líquido ((Lucro Líquido Atual - Lucro Líquido Anterior) / Lucro Líquido Anterior), avaliando a expansão dos lucros.</w:t>
      </w:r>
    </w:p>
    <w:p w14:paraId="0EC84680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%):</w:t>
      </w:r>
    </w:p>
    <w:p w14:paraId="34454975" w14:textId="77777777" w:rsidR="005B72E7" w:rsidRPr="00A94109" w:rsidRDefault="005B72E7" w:rsidP="005B72E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queda de lucros.</w:t>
      </w:r>
    </w:p>
    <w:p w14:paraId="611FE6BE" w14:textId="77777777" w:rsidR="005B72E7" w:rsidRPr="00A94109" w:rsidRDefault="005B72E7" w:rsidP="005B72E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crescimento baixo.</w:t>
      </w:r>
    </w:p>
    <w:p w14:paraId="1FE3EDAD" w14:textId="77777777" w:rsidR="005B72E7" w:rsidRPr="00A94109" w:rsidRDefault="005B72E7" w:rsidP="005B72E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15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0621D9D9" w14:textId="77777777" w:rsidR="005B72E7" w:rsidRPr="00A94109" w:rsidRDefault="005B72E7" w:rsidP="005B72E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15 &lt; x ≤ 30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crescimento sólido.</w:t>
      </w:r>
    </w:p>
    <w:p w14:paraId="5BAEFEB2" w14:textId="77777777" w:rsidR="005B72E7" w:rsidRPr="00A94109" w:rsidRDefault="005B72E7" w:rsidP="005B72E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30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crescimento excepcional.</w:t>
      </w:r>
    </w:p>
    <w:p w14:paraId="636DDA96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867AA3A" w14:textId="77777777" w:rsidR="005B72E7" w:rsidRPr="00A94109" w:rsidRDefault="005B72E7" w:rsidP="005B72E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Queda de lucros indica dificuldades financeiras. Exemplo: Oi (OIBR3) teve crescimento de lucro negativo (~-20%) em 2020 devido a prejuízos.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insolvência.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evitar; especulativos avaliar recuperação.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Prejuízos recorrentes podem levar a falência.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evaluate_lpa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lucro por ação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0BFA1E9B" w14:textId="77777777" w:rsidR="005B72E7" w:rsidRPr="00A94109" w:rsidRDefault="005B72E7" w:rsidP="005B72E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baixo, comum em setores maduros. Exemplo: Casas Bahia (BHIA3) pode ter crescimento ~3% devido a margens apertadas.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para investidores de crescimento; menos atrativo para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Moderados verificar estratégias de expansão;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Estagnação pode limitar valorização.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1574E83E" w14:textId="77777777" w:rsidR="005B72E7" w:rsidRPr="00A94109" w:rsidRDefault="005B72E7" w:rsidP="005B72E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 &lt; x ≤ 15)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equilibrado, típico de empresas estáveis. Exemplo: Suzano (SUZB3) pode ter crescimento ~10%, com lucros consistentes.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potencial de valorização.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estabilidade de lucros e tendências setoriais;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econômicos podem afetar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consistência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40FE5463" w14:textId="77777777" w:rsidR="005B72E7" w:rsidRPr="00A94109" w:rsidRDefault="005B72E7" w:rsidP="005B72E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Ótimo (15 &lt; x ≤ 30)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sólido, atraente para investidores. Exemplo: Ambev (ABEV3) pode ter crescimento ~20%, com margens estáveis.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moderados e agressivos, com potencial de valorização.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e expansão de mercado;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margens estáveis.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evaluate_margem_liquida_crescimento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77F826D7" w14:textId="77777777" w:rsidR="005B72E7" w:rsidRPr="00A94109" w:rsidRDefault="005B72E7" w:rsidP="005B72E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30)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excepcional, comum em empresas em expansão. Exemplo: Magazine Luiza (MGLU3) pode ter crescimento &gt; 30% em anos de forte expansão digital.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agressivos, mas requer validação.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projeções de mercado e concorrência;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elevado pode ser insustentável.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expansão.</w:t>
      </w:r>
    </w:p>
    <w:p w14:paraId="05F6EDE3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evaluate_debt_equity</w:t>
      </w:r>
    </w:p>
    <w:p w14:paraId="6D10C09B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Proporção da dívida total em relação ao patrimônio líquido (Dívida Total / Patrimônio Líquido), avaliando a alavancagem financeira.</w:t>
      </w:r>
    </w:p>
    <w:p w14:paraId="36B9DB6B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13235AEF" w14:textId="77777777" w:rsidR="005B72E7" w:rsidRPr="00A94109" w:rsidRDefault="005B72E7" w:rsidP="005B72E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0.3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baixa alavancagem.</w:t>
      </w:r>
    </w:p>
    <w:p w14:paraId="4E644C1B" w14:textId="77777777" w:rsidR="005B72E7" w:rsidRPr="00A94109" w:rsidRDefault="005B72E7" w:rsidP="005B72E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0.3 &lt; x ≤ 0.7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78C87402" w14:textId="77777777" w:rsidR="005B72E7" w:rsidRPr="00A94109" w:rsidRDefault="005B72E7" w:rsidP="005B72E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0.7 &lt; x ≤ 1.5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risco moderado.</w:t>
      </w:r>
    </w:p>
    <w:p w14:paraId="3D176684" w14:textId="77777777" w:rsidR="005B72E7" w:rsidRPr="00A94109" w:rsidRDefault="005B72E7" w:rsidP="005B72E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1.5 &lt; x ≤ 2.5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risco.</w:t>
      </w:r>
    </w:p>
    <w:p w14:paraId="45C49E1C" w14:textId="77777777" w:rsidR="005B72E7" w:rsidRPr="00A94109" w:rsidRDefault="005B72E7" w:rsidP="005B72E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2.5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endividamento crítico.</w:t>
      </w:r>
    </w:p>
    <w:p w14:paraId="22F26EF1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996D410" w14:textId="77777777" w:rsidR="005B72E7" w:rsidRPr="00A94109" w:rsidRDefault="005B72E7" w:rsidP="005B72E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0.3)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alavancagem, indicando solidez financeira. Exemplo: Vale (VALE3) pode ter debt/equity ~0.2 devido a lucros retidos elevados.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conservadores, com baixo risco financeiro.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eficiência na alocação de capital;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alavancagem pode limitar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3A5252B6" w14:textId="77777777" w:rsidR="005B72E7" w:rsidRPr="00A94109" w:rsidRDefault="005B72E7" w:rsidP="005B72E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(0.3 &lt; x ≤ 0.7)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Equilíbrio entre dívida e patrimônio. Exemplo: Ambev (ABEV3) pode ter debt/equity ~0.5, com dívida controlada.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risco gerenciável.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covenants e fluxo de caixa;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Aumento de juros pode pressionar margens.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033BF559" w14:textId="77777777" w:rsidR="005B72E7" w:rsidRPr="00A94109" w:rsidRDefault="005B72E7" w:rsidP="005B72E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(0.7 &lt; x ≤ 1.5)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moderado, com dívida significativa. Exemplo: Petrobras (PETR4) pode ter debt/equity ~1.2 devido a financiamentos para exploração.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moderados avaliar fluxo de caixa.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Verificar capacidade de pagamento e covenants; monitorar preços de commodities.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macroeconômicas.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evaluate_divida_bruta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passivos totais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capacidade de pagamento.</w:t>
      </w:r>
    </w:p>
    <w:p w14:paraId="2E401A05" w14:textId="77777777" w:rsidR="005B72E7" w:rsidRPr="00A94109" w:rsidRDefault="005B72E7" w:rsidP="005B72E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(1.5 &lt; x ≤ 2.5)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risco, com predominância de dívida. Exemplo: Gol (GOLL4) pode ter debt/equity ~2 devido a financiamentos de frota.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para conservadores; especulativos avaliar reestruturação.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Foco em estratégias de desalavancagem;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Inadimplência em cenários adversos.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evaluate_divida_liquida_patrimonio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6C32FE9E" w14:textId="77777777" w:rsidR="005B72E7" w:rsidRPr="00A94109" w:rsidRDefault="005B72E7" w:rsidP="005B72E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2.5)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Endividamento crítico, próximo à insolvência. Exemplo: Oi (OIBR3) teve debt/equity &gt; 2.5 em 2020, refletindo crise financeira.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elevado de falência; perdas significativas para acionistas.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evitar; especulativos avaliar recuperação judicial.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credores e diluição.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7B5EEB35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8. evaluate_margem_liquida_crescimento</w:t>
      </w:r>
    </w:p>
    <w:p w14:paraId="03723B2E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Taxa de crescimento da margem líquida ((Margem Líquida Atual - Margem Líquida Anterior) / Margem Líquida Anterior), avaliando a melhoria na eficiência de lucro líquido.</w:t>
      </w:r>
    </w:p>
    <w:p w14:paraId="50550EFB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%):</w:t>
      </w:r>
    </w:p>
    <w:p w14:paraId="6A2C80A8" w14:textId="77777777" w:rsidR="005B72E7" w:rsidRPr="00A94109" w:rsidRDefault="005B72E7" w:rsidP="005B72E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queda na margem.</w:t>
      </w:r>
    </w:p>
    <w:p w14:paraId="4850A631" w14:textId="77777777" w:rsidR="005B72E7" w:rsidRPr="00A94109" w:rsidRDefault="005B72E7" w:rsidP="005B72E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crescimento baixo.</w:t>
      </w:r>
    </w:p>
    <w:p w14:paraId="590474A0" w14:textId="77777777" w:rsidR="005B72E7" w:rsidRPr="00A94109" w:rsidRDefault="005B72E7" w:rsidP="005B72E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15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1AFAFB43" w14:textId="77777777" w:rsidR="005B72E7" w:rsidRPr="00A94109" w:rsidRDefault="005B72E7" w:rsidP="005B72E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15 &lt; x ≤ 30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crescimento sólido.</w:t>
      </w:r>
    </w:p>
    <w:p w14:paraId="29860AB7" w14:textId="77777777" w:rsidR="005B72E7" w:rsidRPr="00A94109" w:rsidRDefault="005B72E7" w:rsidP="005B72E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30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crescimento excepcional.</w:t>
      </w:r>
    </w:p>
    <w:p w14:paraId="1655CC00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47FD458" w14:textId="77777777" w:rsidR="005B72E7" w:rsidRPr="00A94109" w:rsidRDefault="005B72E7" w:rsidP="005B72E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Queda na margem líquida indica piora na eficiência. Exemplo: Oi (OIBR3) teve crescimento negativo (~-10%) em 2020 devido a prejuízos.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insolvência.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evitar; especulativos avaliar recuperação.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negativa pode ser estrutural.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evaluate_lpa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lucro por ação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67022495" w14:textId="77777777" w:rsidR="005B72E7" w:rsidRPr="00A94109" w:rsidRDefault="005B72E7" w:rsidP="005B72E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baixo, comum em setores competitivos. Exemplo: Casas Bahia (BHIA3) pode ter crescimento ~3% devido a margens apertadas.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para investidores de renda; menos atrativo para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Moderados verificar redução de custos;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Estagnação pode limitar lucros.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evaluate_margem_bruta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bruta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utilização de ativos.</w:t>
      </w:r>
    </w:p>
    <w:p w14:paraId="584268A1" w14:textId="77777777" w:rsidR="005B72E7" w:rsidRPr="00A94109" w:rsidRDefault="005B72E7" w:rsidP="005B72E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 &lt; x ≤ 15)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equilibrado, típico de empresas estáveis. Exemplo: Suzano (SUZB3) pode ter crescimento ~10%, com eficiência melhorando.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potencial de valorização.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consistência e tendências setoriais; ideal 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Aumento de custos pode pressionar margens.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operacional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06B4D60A" w14:textId="77777777" w:rsidR="005B72E7" w:rsidRPr="00A94109" w:rsidRDefault="005B72E7" w:rsidP="005B72E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(15 &lt; x ≤ 30)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sólido, indicando eficiência. Exemplo: Ambev (ABEV3) pode ter crescimento ~20%, com margens consistentes.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moderados e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e estratégias de custo;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escala pode limitar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expansão.</w:t>
      </w:r>
    </w:p>
    <w:p w14:paraId="6283E02C" w14:textId="77777777" w:rsidR="005B72E7" w:rsidRPr="00A94109" w:rsidRDefault="005B72E7" w:rsidP="005B72E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30)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excepcional, comum em empresas em expansão. Exemplo: Magazine Luiza (MGLU3) pode ter crescimento &gt; 30% em anos de forte digitalização.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agressivos, mas requer validação.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projeções de mercado;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Crescimento elevado pode ser insustentável.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783BEE11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 evaluate_roe</w:t>
      </w:r>
    </w:p>
    <w:p w14:paraId="2E290C92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Retorno sobre o Patrimônio Líquido (Lucro Líquido / Patrimônio Líquido), medindo a rentabilidade do capital próprio.</w:t>
      </w:r>
    </w:p>
    <w:p w14:paraId="77D40365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%):</w:t>
      </w:r>
    </w:p>
    <w:p w14:paraId="1B93290A" w14:textId="77777777" w:rsidR="005B72E7" w:rsidRPr="00A94109" w:rsidRDefault="005B72E7" w:rsidP="005B72E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prejuízo.</w:t>
      </w:r>
    </w:p>
    <w:p w14:paraId="779A151C" w14:textId="77777777" w:rsidR="005B72E7" w:rsidRPr="00A94109" w:rsidRDefault="005B72E7" w:rsidP="005B72E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retorno baixo.</w:t>
      </w:r>
    </w:p>
    <w:p w14:paraId="6D28C104" w14:textId="77777777" w:rsidR="005B72E7" w:rsidRPr="00A94109" w:rsidRDefault="005B72E7" w:rsidP="005B72E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15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4F819B62" w14:textId="77777777" w:rsidR="005B72E7" w:rsidRPr="00A94109" w:rsidRDefault="005B72E7" w:rsidP="005B72E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15 &lt; x ≤ 25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retorno sólido.</w:t>
      </w:r>
    </w:p>
    <w:p w14:paraId="3A32CBDA" w14:textId="77777777" w:rsidR="005B72E7" w:rsidRPr="00A94109" w:rsidRDefault="005B72E7" w:rsidP="005B72E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25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retorno excepcional.</w:t>
      </w:r>
    </w:p>
    <w:p w14:paraId="49C34E73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4A56CF7" w14:textId="77777777" w:rsidR="005B72E7" w:rsidRPr="00A94109" w:rsidRDefault="005B72E7" w:rsidP="005B72E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Prejuízo indica ineficiência no uso do patrimônio. Exemplo: Oi (OIBR3) teve ROE negativo (~-15%) em 2020 devido a prejuízos.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insolvência.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evitar; especulativos avaliar recuperação.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Prejuízos recorrentes podem levar a falência.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de ativos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evaluate_lpa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lucro por ação.</w:t>
      </w:r>
    </w:p>
    <w:p w14:paraId="39521BBE" w14:textId="77777777" w:rsidR="005B72E7" w:rsidRPr="00A94109" w:rsidRDefault="005B72E7" w:rsidP="005B72E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baixo, comum em empresas alavancadas. Exemplo: Casas Bahia (BHIA3) pode ter ROE ~3% devido a margens apertadas.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para investidores de renda; menos atrativo para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Moderados verificar estratégias de eficiência;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Baixo retorno pode ser insustentável.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evaluate_debt_equity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1DFF23F6" w14:textId="77777777" w:rsidR="005B72E7" w:rsidRPr="00A94109" w:rsidRDefault="005B72E7" w:rsidP="005B72E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 &lt; x ≤ 15)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equilibrado, típico de empresas estáveis. Exemplo: Suzano (SUZB3) pode ter ROE ~10%, com lucros consistentes.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estabilidade.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consistência de lucros e alocação de capital; ideal para portfólios 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setoriais podem reduzir retornos.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sobre capital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estrutura.</w:t>
      </w:r>
    </w:p>
    <w:p w14:paraId="60136956" w14:textId="77777777" w:rsidR="005B72E7" w:rsidRPr="00A94109" w:rsidRDefault="005B72E7" w:rsidP="005B72E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(15 &lt; x ≤ 25)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sólido, indicando eficiência. Exemplo: Ambev (ABEV3) pode ter ROE ~20%, com alta rentabilidade.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 e moderados.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de lucros;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margens estáveis.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63BCE154" w14:textId="77777777" w:rsidR="005B72E7" w:rsidRPr="00A94109" w:rsidRDefault="005B72E7" w:rsidP="005B72E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25)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excepcional, comum em empresas de alto desempenho. Exemplo: Vale (VALE3) pode ter ROE &gt; 25% em anos de alta de commodities.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Atraente, mas requer validação.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ciclos de mercado e reinvestimento; atrativo para moderados e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Retornos elevados podem ser temporários.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601D5298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evaluate_p_l</w:t>
      </w:r>
    </w:p>
    <w:p w14:paraId="5FF66D74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Preço sobre Lucro (Preço da Ação / Lucro por Ação), avaliando a valorização em relação aos lucros líquidos.</w:t>
      </w:r>
    </w:p>
    <w:p w14:paraId="0BD1EBFC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0F56EB28" w14:textId="77777777" w:rsidR="005B72E7" w:rsidRPr="00A94109" w:rsidRDefault="005B72E7" w:rsidP="005B72E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10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subvalorização.</w:t>
      </w:r>
    </w:p>
    <w:p w14:paraId="14881162" w14:textId="77777777" w:rsidR="005B72E7" w:rsidRPr="00A94109" w:rsidRDefault="005B72E7" w:rsidP="005B72E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10 &lt; x ≤ 15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valuation justo.</w:t>
      </w:r>
    </w:p>
    <w:p w14:paraId="430FAAC0" w14:textId="77777777" w:rsidR="005B72E7" w:rsidRPr="00A94109" w:rsidRDefault="005B72E7" w:rsidP="005B72E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15 &lt; x ≤ 20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sobrevalorização moderada.</w:t>
      </w:r>
    </w:p>
    <w:p w14:paraId="4B1672E6" w14:textId="77777777" w:rsidR="005B72E7" w:rsidRPr="00A94109" w:rsidRDefault="005B72E7" w:rsidP="005B72E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20 &lt; x ≤ 25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prêmio.</w:t>
      </w:r>
    </w:p>
    <w:p w14:paraId="3742B1A7" w14:textId="77777777" w:rsidR="005B72E7" w:rsidRPr="00A94109" w:rsidRDefault="005B72E7" w:rsidP="005B72E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25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especulação.</w:t>
      </w:r>
    </w:p>
    <w:p w14:paraId="14A6342E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72C7A63" w14:textId="77777777" w:rsidR="005B72E7" w:rsidRPr="00A94109" w:rsidRDefault="005B72E7" w:rsidP="005B72E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10)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Subvalorização significativa. Exemplo: Vale (VALE3) teve P/L ~8 em 2023, com lucros robustos.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 para investidores de valor, com potencial de valorização.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de lucros e exposição a ciclos;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Lucros elevados podem ser temporários; analisar histórico.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patrimonial.</w:t>
      </w:r>
    </w:p>
    <w:p w14:paraId="10601237" w14:textId="77777777" w:rsidR="005B72E7" w:rsidRPr="00A94109" w:rsidRDefault="005B72E7" w:rsidP="005B72E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(10 &lt; x ≤ 15)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Valuation justo, comum em empresas estáveis. Exemplo: Ambev (ABEV3) pode ter P/L ~13, com lucros consistentes.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Equilíbrio para moderados, com risco e retorno balanceados.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crescimento de lucros e estabilidade setorial;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Estagnação em setores maduros pode limitar valorização.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operacional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50A7912F" w14:textId="77777777" w:rsidR="005B72E7" w:rsidRPr="00A94109" w:rsidRDefault="005B72E7" w:rsidP="005B72E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(15 &lt; x ≤ 20)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Sobrevalorização moderada, comum em empresas com crescimento esperado. Exemplo: Raia Drogasil (RADL3) pode ter P/L ~18 devido à expansão no varejo.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atrativo para crescimento se projeções forem sólidas.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Validar 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crescimento com análise de mercado; moderados avaliar concorrência.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Expectativas não realizadas podem levar a correções.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com receita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4779A3AC" w14:textId="77777777" w:rsidR="005B72E7" w:rsidRPr="00A94109" w:rsidRDefault="005B72E7" w:rsidP="005B72E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(20 &lt; x ≤ 25)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Valuation elevado, com prêmio significativo. Exemplo: Localiza (RENT3) pode ter P/L ~22 em períodos de alta demanda.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de correção; menos atrativo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Agressivos confirmar fundamentos de crescimento;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macroeconômicas (ex.: juros altos).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fluxo de caixa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2088D108" w14:textId="77777777" w:rsidR="005B72E7" w:rsidRPr="00A94109" w:rsidRDefault="005B72E7" w:rsidP="005B72E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25)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Especulação, com preço muito acima dos lucros. Exemplo: Nubank (NUBR33) pode ter P/L &gt; 25 devido a expectativas de crescimento digital.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risco, adequado para especulativos.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Analisar projeções de mercado;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Bolhas especulativas ou falha em entregar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relação com ativos.</w:t>
      </w:r>
    </w:p>
    <w:p w14:paraId="3BC7E7B0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evaluate_liquidez_corrente</w:t>
      </w:r>
    </w:p>
    <w:p w14:paraId="7F102539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Proporção de ativos circulantes em relação aos passivos circulantes (Ativo Circulante / Passivo Circulante), avaliando a solvência de curto prazo.</w:t>
      </w:r>
    </w:p>
    <w:p w14:paraId="2970F731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6DC7D376" w14:textId="77777777" w:rsidR="005B72E7" w:rsidRPr="00A94109" w:rsidRDefault="005B72E7" w:rsidP="005B72E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1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insuficiência de ativos circulantes.</w:t>
      </w:r>
    </w:p>
    <w:p w14:paraId="26084CB5" w14:textId="77777777" w:rsidR="005B72E7" w:rsidRPr="00A94109" w:rsidRDefault="005B72E7" w:rsidP="005B72E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1 ≤ x ≤ 1.2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liquidez limitada.</w:t>
      </w:r>
    </w:p>
    <w:p w14:paraId="27737287" w14:textId="77777777" w:rsidR="005B72E7" w:rsidRPr="00A94109" w:rsidRDefault="005B72E7" w:rsidP="005B72E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1.2 &lt; x ≤ 1.5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12FD766B" w14:textId="77777777" w:rsidR="005B72E7" w:rsidRPr="00A94109" w:rsidRDefault="005B72E7" w:rsidP="005B72E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1.5 &lt; x ≤ 2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liquidez sólida.</w:t>
      </w:r>
    </w:p>
    <w:p w14:paraId="20B4A464" w14:textId="77777777" w:rsidR="005B72E7" w:rsidRPr="00A94109" w:rsidRDefault="005B72E7" w:rsidP="005B72E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2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liquidez elevada.</w:t>
      </w:r>
    </w:p>
    <w:p w14:paraId="4D1348AC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7D7DF19" w14:textId="77777777" w:rsidR="005B72E7" w:rsidRPr="00A94109" w:rsidRDefault="005B72E7" w:rsidP="005B72E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1)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Ativos circulantes insuficientes para cobrir passivos. Exemplo: Oi (OIBR3) teve liquidez corrente ~0.8 em 2020, indicando risco de inadimplência.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financeiro; inviável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Especulativos avaliar reestruturação;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Inadimplência iminente pode levar a default.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liquidez instantânea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endividamento.</w:t>
      </w:r>
    </w:p>
    <w:p w14:paraId="2F96C283" w14:textId="77777777" w:rsidR="005B72E7" w:rsidRPr="00A94109" w:rsidRDefault="005B72E7" w:rsidP="005B72E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(1 ≤ x ≤ 1.2)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Liquidez limitada, comum em setores intensivos. Exemplo: Casas Bahia (BHIA3) pode ter liquidez ~1.1 devido a estoques elevados.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em crises; menos atrativo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Moderados verificar conversão de ativos;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financiamentos de curto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evaluate_ativo_circulante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base total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45B0DBF4" w14:textId="77777777" w:rsidR="005B72E7" w:rsidRPr="00A94109" w:rsidRDefault="005B72E7" w:rsidP="005B72E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(1.2 &lt; x ≤ 1.5)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Liquidez equilibrada, típica de empresas estáveis. Exemplo: Suzano (SUZB3) pode ter liquidez ~1.4, com ativos suficientes.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solvência razoável.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qualidade dos ativos (ex.: caixa vs. estoques);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setoriais podem pressionar liquidez.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evaluate_disponibilidade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caixa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capacidade de pagamento.</w:t>
      </w:r>
    </w:p>
    <w:p w14:paraId="2CF2FA9B" w14:textId="77777777" w:rsidR="005B72E7" w:rsidRPr="00A94109" w:rsidRDefault="005B72E7" w:rsidP="005B72E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(1.5 &lt; x ≤ 2)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Liquidez sólida, indicando segurança financeira. Exemplo: Ambev (ABEV3) pode ter liquidez ~1.8, com caixa robusto.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conservadores, com baixo risco.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conversão de ativos e alocação eficiente;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Excesso de ativos pode indicar ineficiência.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evaluate_p_ativo_circ_liq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0084D36B" w14:textId="77777777" w:rsidR="005B72E7" w:rsidRPr="00A94109" w:rsidRDefault="005B72E7" w:rsidP="005B72E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2)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Liquidez elevada, comum em empresas maduras. Exemplo: Vale (VALE3) pode ter liquidez &gt; 2 devido a receitas robustas.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solidez, mas possível subutilização de recursos.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alocação de ativos e estratégias de investimento; atrativo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Oportunidades perdidas por excesso de liquidez.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02AF71D0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12. evaluate_cobertura_juros</w:t>
      </w:r>
    </w:p>
    <w:p w14:paraId="1FADE60C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Capacidade de cobrir despesas com juros (EBIT / Despesas com Juros), avaliando a sustentabilidade financeira.</w:t>
      </w:r>
    </w:p>
    <w:p w14:paraId="6D5F2326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75D4509D" w14:textId="77777777" w:rsidR="005B72E7" w:rsidRPr="00A94109" w:rsidRDefault="005B72E7" w:rsidP="005B72E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1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insuficiência para cobrir juros.</w:t>
      </w:r>
    </w:p>
    <w:p w14:paraId="6D259D87" w14:textId="77777777" w:rsidR="005B72E7" w:rsidRPr="00A94109" w:rsidRDefault="005B72E7" w:rsidP="005B72E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1 ≤ x ≤ 2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cobertura limitada.</w:t>
      </w:r>
    </w:p>
    <w:p w14:paraId="5719460B" w14:textId="77777777" w:rsidR="005B72E7" w:rsidRPr="00A94109" w:rsidRDefault="005B72E7" w:rsidP="005B72E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2 &lt; x ≤ 4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7FA0F387" w14:textId="77777777" w:rsidR="005B72E7" w:rsidRPr="00A94109" w:rsidRDefault="005B72E7" w:rsidP="005B72E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4 &lt; x ≤ 8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cobertura sólida.</w:t>
      </w:r>
    </w:p>
    <w:p w14:paraId="5CAB7295" w14:textId="77777777" w:rsidR="005B72E7" w:rsidRPr="00A94109" w:rsidRDefault="005B72E7" w:rsidP="005B72E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8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cobertura excepcional.</w:t>
      </w:r>
    </w:p>
    <w:p w14:paraId="3857B7BD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8309FEF" w14:textId="77777777" w:rsidR="005B72E7" w:rsidRPr="00A94109" w:rsidRDefault="005B72E7" w:rsidP="005B72E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1)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EBIT insuficiente para cobrir juros, indicando risco de inadimplência. Exemplo: Oi (OIBR3) teve cobertura ~0.5 em 2020 devido a dívidas elevadas.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falência; inviável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Especulativos avaliar reestruturação;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Inadimplência iminente pode levar a default.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1C74583C" w14:textId="77777777" w:rsidR="005B72E7" w:rsidRPr="00A94109" w:rsidRDefault="005B72E7" w:rsidP="005B72E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(1 ≤ x ≤ 2)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Cobertura limitada, comum em empresas alavancadas. Exemplo: Gol (GOLL4) pode ter cobertura ~1.5 devido a financiamentos de frota.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em crises; menos atrativo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Moderados verificar fluxo de caixa;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Aumento de juros pode pressionar cobertura.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evaluate_divida_bruta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passivos totais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3669C96B" w14:textId="77777777" w:rsidR="005B72E7" w:rsidRPr="00A94109" w:rsidRDefault="005B72E7" w:rsidP="005B72E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Moderado (2 &lt; x ≤ 4)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Cobertura equilibrada, típica de empresas estáveis. Exemplo: Ambev (ABEV3) pode ter cobertura ~3, com EBIT consistente.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risco gerenciável.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estabilidade de EBIT e covenants;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setoriais podem reduzir cobertura.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evaluate_debt_equity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alavancagem.</w:t>
      </w:r>
    </w:p>
    <w:p w14:paraId="1360DCA0" w14:textId="77777777" w:rsidR="005B72E7" w:rsidRPr="00A94109" w:rsidRDefault="005B72E7" w:rsidP="005B72E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(4 &lt; x ≤ 8)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Cobertura sólida, indicando segurança financeira. Exemplo: Vale (VALE3) pode ter cobertura ~6 em anos de alta lucratividade.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conservadores, com baixo risco.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de EBIT;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de mercado podem afetar EBIT.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05FC95EF" w14:textId="77777777" w:rsidR="005B72E7" w:rsidRPr="00A94109" w:rsidRDefault="005B72E7" w:rsidP="005B72E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8)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Cobertura excepcional, comum em empresas de alto desempenho. Exemplo: Engie Brasil (EGIE3) pode ter cobertura &gt; 8 devido a margens altas.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Alta solidez, atrativa para todos os perfis.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alocação de lucros e ciclos de mercado; ideal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Cobertura elevada pode ser temporária.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endividamento.</w:t>
      </w:r>
    </w:p>
    <w:p w14:paraId="4610A0F4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13. evaluate_margem_bruta</w:t>
      </w:r>
    </w:p>
    <w:p w14:paraId="06FB9426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Margem bruta de lucro ((Receita Líquida - Custo dos Produtos Vendidos) / Receita Líquida), avaliando a eficiência antes de despesas operacionais.</w:t>
      </w:r>
    </w:p>
    <w:p w14:paraId="7C6F31AB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%):</w:t>
      </w:r>
    </w:p>
    <w:p w14:paraId="50D17258" w14:textId="77777777" w:rsidR="005B72E7" w:rsidRPr="00A94109" w:rsidRDefault="005B72E7" w:rsidP="005B72E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prejuízo bruto.</w:t>
      </w:r>
    </w:p>
    <w:p w14:paraId="0E1C7250" w14:textId="77777777" w:rsidR="005B72E7" w:rsidRPr="00A94109" w:rsidRDefault="005B72E7" w:rsidP="005B72E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20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margem baixa.</w:t>
      </w:r>
    </w:p>
    <w:p w14:paraId="745A2074" w14:textId="77777777" w:rsidR="005B72E7" w:rsidRPr="00A94109" w:rsidRDefault="005B72E7" w:rsidP="005B72E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20 &lt; x ≤ 40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409C0797" w14:textId="77777777" w:rsidR="005B72E7" w:rsidRPr="00A94109" w:rsidRDefault="005B72E7" w:rsidP="005B72E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40 &lt; x ≤ 60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margem sólida.</w:t>
      </w:r>
    </w:p>
    <w:p w14:paraId="3CDBF2AA" w14:textId="77777777" w:rsidR="005B72E7" w:rsidRPr="00A94109" w:rsidRDefault="005B72E7" w:rsidP="005B72E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60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margem excepcional.</w:t>
      </w:r>
    </w:p>
    <w:p w14:paraId="5CF9302F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EBA5F67" w14:textId="77777777" w:rsidR="005B72E7" w:rsidRPr="00A94109" w:rsidRDefault="005B72E7" w:rsidP="005B72E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Prejuízo bruto indica custos superiores à receita. Exemplo: Oi (OIBR3) teve margem bruta negativa em períodos de crise devido a custos fixos elevados.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operacional; inviável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Especulativos avaliar reestruturação;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Prejuízo bruto pode ser estrutural.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operacional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evaluate_crescimento_margem_lucro_bruto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2EEAD493" w14:textId="77777777" w:rsidR="005B72E7" w:rsidRPr="00A94109" w:rsidRDefault="005B72E7" w:rsidP="005B72E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20)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baixa, comum em setores competitivos. Exemplo: Casas Bahia (BHIA3) pode ter margem ~15% devido a margens apertadas no varejo.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para investidores de renda; menos atrativo para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Moderados verificar redução de custos;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Margens baixas podem ser insustentáveis.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geral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utilização de ativos.</w:t>
      </w:r>
    </w:p>
    <w:p w14:paraId="01E9E34C" w14:textId="77777777" w:rsidR="005B72E7" w:rsidRPr="00A94109" w:rsidRDefault="005B72E7" w:rsidP="005B72E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Moderado (20 &lt; x ≤ 40)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equilibrada, típica de empresas estáveis. Exemplo: Suzano (SUZB3) pode ter margem ~30%, com eficiência no setor de papel e celulose.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estabilidade.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consistência e exposição a custos;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Aumento de custos pode pressionar margens.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04C19090" w14:textId="77777777" w:rsidR="005B72E7" w:rsidRPr="00A94109" w:rsidRDefault="005B72E7" w:rsidP="005B72E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(40 &lt; x ≤ 60)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sólida, indicando alta eficiência. Exemplo: Ambev (ABEV3) pode ter margem ~50%, com escala no setor de bebidas.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 e moderados.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de margens;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escala pode limitar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expansão.</w:t>
      </w:r>
    </w:p>
    <w:p w14:paraId="10D38F67" w14:textId="77777777" w:rsidR="005B72E7" w:rsidRPr="00A94109" w:rsidRDefault="005B72E7" w:rsidP="005B72E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60)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Margem excepcional, comum em nichos de alta margem. Exemplo: Vale (VALE3) pode ter margem &gt; 60% em anos de alta de commodities.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Atraente, mas requer validação de sustentabilidade.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ciclos de mercado e reinvestimento; atrativo para moderados e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Margens elevadas podem ser temporárias.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with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consistência.</w:t>
      </w:r>
    </w:p>
    <w:p w14:paraId="1F311789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14. evaluate_giro_ativos</w:t>
      </w:r>
    </w:p>
    <w:p w14:paraId="3960A50B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Mede a eficiência na utilização de ativos para gerar receita (Receita Líquida / Ativos Totais).</w:t>
      </w:r>
    </w:p>
    <w:p w14:paraId="4BA87704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18EAB8B6" w14:textId="77777777" w:rsidR="005B72E7" w:rsidRPr="00A94109" w:rsidRDefault="005B72E7" w:rsidP="005B72E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0.3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baixa eficiência.</w:t>
      </w:r>
    </w:p>
    <w:p w14:paraId="7FBCD2F0" w14:textId="77777777" w:rsidR="005B72E7" w:rsidRPr="00A94109" w:rsidRDefault="005B72E7" w:rsidP="005B72E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0.3 ≤ x ≤ 0.5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eficiência limitada.</w:t>
      </w:r>
    </w:p>
    <w:p w14:paraId="09F54391" w14:textId="77777777" w:rsidR="005B72E7" w:rsidRPr="00A94109" w:rsidRDefault="005B72E7" w:rsidP="005B72E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0.5 &lt; x ≤ 1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212DC740" w14:textId="77777777" w:rsidR="005B72E7" w:rsidRPr="00A94109" w:rsidRDefault="005B72E7" w:rsidP="005B72E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1 &lt; x ≤ 1.5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eficiência sólida.</w:t>
      </w:r>
    </w:p>
    <w:p w14:paraId="7441B737" w14:textId="77777777" w:rsidR="005B72E7" w:rsidRPr="00A94109" w:rsidRDefault="005B72E7" w:rsidP="005B72E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1.5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eficiência excepcional.</w:t>
      </w:r>
    </w:p>
    <w:p w14:paraId="181EB870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D96531D" w14:textId="77777777" w:rsidR="005B72E7" w:rsidRPr="00A94109" w:rsidRDefault="005B72E7" w:rsidP="005B72E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0.3)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eficiência na utilização de ativos. Exemplo: Oi (OIBR3) pode ter giro ~0.2 devido a ativos subutilizados.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ineficiência; inviável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Especulativos avaliar reestruturação;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Ativos obsoletos podem reduzir retorno.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base total.</w:t>
      </w:r>
    </w:p>
    <w:p w14:paraId="3AFF62BE" w14:textId="77777777" w:rsidR="005B72E7" w:rsidRPr="00A94109" w:rsidRDefault="005B72E7" w:rsidP="005B72E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(0.3 ≤ x ≤ 0.5)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Eficiência limitada, comum em setores intensivos. Exemplo: Casas Bahia (BHIA3) pode ter giro ~0.4 devido a estoques elevados.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para investidores de eficiência; menos atrativo para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Moderados verificar otimização de ativos;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eficiência pode ser insustentável.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evaluate_margem_bruta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valuation.</w:t>
      </w:r>
    </w:p>
    <w:p w14:paraId="727BD961" w14:textId="77777777" w:rsidR="005B72E7" w:rsidRPr="00A94109" w:rsidRDefault="005B72E7" w:rsidP="005B72E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Moderado (0.5 &lt; x ≤ 1)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Eficiência equilibrada, típica de empresas estáveis. Exemplo: Suzano (SUZB3) pode ter giro ~0.8, com ativos bem geridos.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estabilidade.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utilização de ativos e tendências setoriais;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setoriais podem reduzir eficiência.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estrutura.</w:t>
      </w:r>
    </w:p>
    <w:p w14:paraId="144F4D96" w14:textId="77777777" w:rsidR="005B72E7" w:rsidRPr="00A94109" w:rsidRDefault="005B72E7" w:rsidP="005B72E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(1 &lt; x ≤ 1.5)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Eficiência sólida, indicando bom uso de ativos. Exemplo: Ambev (ABEV3) pode ter giro ~1.2, com alta eficiência.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 e moderados.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de receita;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escala pode limitar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416023F9" w14:textId="77777777" w:rsidR="005B72E7" w:rsidRPr="00A94109" w:rsidRDefault="005B72E7" w:rsidP="005B72E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1.5)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Eficiência excepcional, comum em empresas de alto desempenho. Exemplo: Vale (VALE3) pode ter giro &gt; 1.5 em anos de alta receita.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Atraente, mas requer validação.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ciclos de mercado e alocação de ativos; atrativo para moderados e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Eficiência elevada pode ser temporária.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2050CEF1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15. evaluate_divida_ebit</w:t>
      </w:r>
    </w:p>
    <w:p w14:paraId="571FB1F7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Proporção da dívida total em relação ao EBIT (Dívida Total / EBIT), avaliando a capacidade de pagar dívidas com lucro operacional.</w:t>
      </w:r>
    </w:p>
    <w:p w14:paraId="75FB3655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41604068" w14:textId="77777777" w:rsidR="005B72E7" w:rsidRPr="00A94109" w:rsidRDefault="005B72E7" w:rsidP="005B72E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2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baixa alavancagem.</w:t>
      </w:r>
    </w:p>
    <w:p w14:paraId="2493B46B" w14:textId="77777777" w:rsidR="005B72E7" w:rsidRPr="00A94109" w:rsidRDefault="005B72E7" w:rsidP="005B72E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2 &lt; x ≤ 4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517D3028" w14:textId="77777777" w:rsidR="005B72E7" w:rsidRPr="00A94109" w:rsidRDefault="005B72E7" w:rsidP="005B72E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4 &lt; x ≤ 6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risco moderado.</w:t>
      </w:r>
    </w:p>
    <w:p w14:paraId="4AAD4CB7" w14:textId="77777777" w:rsidR="005B72E7" w:rsidRPr="00A94109" w:rsidRDefault="005B72E7" w:rsidP="005B72E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6 &lt; x ≤ 8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risco.</w:t>
      </w:r>
    </w:p>
    <w:p w14:paraId="7564EEAE" w14:textId="77777777" w:rsidR="005B72E7" w:rsidRPr="00A94109" w:rsidRDefault="005B72E7" w:rsidP="005B72E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8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endividamento crítico.</w:t>
      </w:r>
    </w:p>
    <w:p w14:paraId="3C25801F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5B1094B" w14:textId="77777777" w:rsidR="005B72E7" w:rsidRPr="00A94109" w:rsidRDefault="005B72E7" w:rsidP="005B72E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2)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alavancagem, indicando solidez. Exemplo: Vale (VALE3) pode ter dívida/EBIT ~1.5 devido a lucros robustos.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conservadores, com baixo risco.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de EBIT;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Baixa alavancagem pode limitar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capacidade de pagamento.</w:t>
      </w:r>
    </w:p>
    <w:p w14:paraId="73BE4887" w14:textId="77777777" w:rsidR="005B72E7" w:rsidRPr="00A94109" w:rsidRDefault="005B72E7" w:rsidP="005B72E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(2 &lt; x ≤ 4)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Equilíbrio, com dívida gerenciável. Exemplo: Ambev (ABEV3) pode ter dívida/EBIT ~3, com EBIT consistente.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risco controlado.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covenants e estabilidade de EBIT;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Aumento de juros pode pressionar cobertura.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65F14B6B" w14:textId="77777777" w:rsidR="005B72E7" w:rsidRPr="00A94109" w:rsidRDefault="005B72E7" w:rsidP="005B72E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Ruim (4 &lt; x ≤ 6)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moderado, com dívida significativa. Exemplo: Petrobras (PETR4) pode ter dívida/EBIT ~5 devido a investimentos.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moderados avaliar fluxo de caixa.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Verificar capacidade de pagamento; monitorar preços de commodities.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macroeconômicas.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evaluate_divida_bruta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passivos totais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74E722C2" w14:textId="77777777" w:rsidR="005B72E7" w:rsidRPr="00A94109" w:rsidRDefault="005B72E7" w:rsidP="005B72E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(6 &lt; x ≤ 8)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risco, com dívida elevada. Exemplo: Gol (GOLL4) pode ter dívida/EBIT ~7 devido a financiamentos.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para conservadores; especulativos avaliar reestruturação.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Foco em desalavancagem;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Inadimplência em cenários adversos.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evaluate_divida_liquida_patrimonio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622D52FA" w14:textId="77777777" w:rsidR="005B72E7" w:rsidRPr="00A94109" w:rsidRDefault="005B72E7" w:rsidP="005B72E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8)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Endividamento crítico, próximo à insolvência. Exemplo: Oi (OIBR3) teve dívida/EBIT &gt; 8 em 2020.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elevado de falência.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evitar; especulativos avaliar recuperação judicial.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credores e diluição.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capacidade de pagamento.</w:t>
      </w:r>
    </w:p>
    <w:p w14:paraId="7FD52D3D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16. evaluate_dividend_yield</w:t>
      </w:r>
    </w:p>
    <w:p w14:paraId="303576FF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Rendimento de dividendos (Dividendos por Ação / Preço da Ação), avaliando o retorno via dividendos.</w:t>
      </w:r>
    </w:p>
    <w:p w14:paraId="0E22D59A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%):</w:t>
      </w:r>
    </w:p>
    <w:p w14:paraId="69693AED" w14:textId="77777777" w:rsidR="005B72E7" w:rsidRPr="00A94109" w:rsidRDefault="005B72E7" w:rsidP="005B72E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2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yield baixo.</w:t>
      </w:r>
    </w:p>
    <w:p w14:paraId="050688F7" w14:textId="77777777" w:rsidR="005B72E7" w:rsidRPr="00A94109" w:rsidRDefault="005B72E7" w:rsidP="005B72E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2 &lt; x ≤ 4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66C130AA" w14:textId="77777777" w:rsidR="005B72E7" w:rsidRPr="00A94109" w:rsidRDefault="005B72E7" w:rsidP="005B72E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4 &lt; x ≤ 6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yield sólido.</w:t>
      </w:r>
    </w:p>
    <w:p w14:paraId="1C74C7CC" w14:textId="77777777" w:rsidR="005B72E7" w:rsidRPr="00A94109" w:rsidRDefault="005B72E7" w:rsidP="005B72E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6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yield excepcional.</w:t>
      </w:r>
    </w:p>
    <w:p w14:paraId="47218F03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D783EE1" w14:textId="77777777" w:rsidR="005B72E7" w:rsidRPr="00A94109" w:rsidRDefault="005B72E7" w:rsidP="005B72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2)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Yield baixo, comum em empresas em crescimento. Exemplo: Magazine Luiza (MGLU3) pode ter yield ~1% devido a reinvestimentos.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Menos atrativo para investidores de renda; adequado para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Agressivos verificar expansão;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Baixo yield pode decepcionar investidores de renda.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evaluate_payout_ratio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política de dividendos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391120F2" w14:textId="77777777" w:rsidR="005B72E7" w:rsidRPr="00A94109" w:rsidRDefault="005B72E7" w:rsidP="005B72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(2 &lt; x ≤ 4)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Yield equilibrado, típico de empresas estáveis. Exemplo: Ambev (ABEV3) pode ter yield ~3%, com dividendos consistentes.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retorno razoável.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estabilidade de lucros e política de dividendos;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Mudanças setoriais podem reduzir dividendos.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de caixa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6129AA45" w14:textId="77777777" w:rsidR="005B72E7" w:rsidRPr="00A94109" w:rsidRDefault="005B72E7" w:rsidP="005B72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Ótimo (4 &lt; x ≤ 6)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Yield sólido, atraente para renda. Exemplo: Vale (VALE3) pode ter yield ~5% em anos de alta lucratividade.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 e moderados.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de dividendos;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de mercado podem afetar dividendos.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1676086A" w14:textId="77777777" w:rsidR="005B72E7" w:rsidRPr="00A94109" w:rsidRDefault="005B72E7" w:rsidP="005B72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6)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Yield excepcional, comum em empresas maduras. Exemplo: Taesa (TAEE11) pode ter yield &gt; 6% devido a fluxo de caixa estável.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investidores de renda, mas requer validação.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sustentabilidade e fluxo de caixa; atrativo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Yield elevado pode ser insustentável.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evaluate_payout_ratio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política de dividendos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492D7AD6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17. evaluate_p_vp</w:t>
      </w:r>
    </w:p>
    <w:p w14:paraId="70CE43A6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Preço sobre Valor Patrimonial (Preço da Ação / Valor Patrimonial por Ação), avaliando a valorização em relação ao patrimônio.</w:t>
      </w:r>
    </w:p>
    <w:p w14:paraId="34062454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(Inferidas):</w:t>
      </w:r>
    </w:p>
    <w:p w14:paraId="6AAC6914" w14:textId="77777777" w:rsidR="005B72E7" w:rsidRPr="00A94109" w:rsidRDefault="005B72E7" w:rsidP="005B72E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1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subvalorização.</w:t>
      </w:r>
    </w:p>
    <w:p w14:paraId="734817CD" w14:textId="77777777" w:rsidR="005B72E7" w:rsidRPr="00A94109" w:rsidRDefault="005B72E7" w:rsidP="005B72E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 &lt; x ≤ 1.5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valuation justo.</w:t>
      </w:r>
    </w:p>
    <w:p w14:paraId="2FC6171F" w14:textId="77777777" w:rsidR="005B72E7" w:rsidRPr="00A94109" w:rsidRDefault="005B72E7" w:rsidP="005B72E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1.5 &lt; x ≤ 2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sobrevalorização moderada.</w:t>
      </w:r>
    </w:p>
    <w:p w14:paraId="5D71DFA5" w14:textId="77777777" w:rsidR="005B72E7" w:rsidRPr="00A94109" w:rsidRDefault="005B72E7" w:rsidP="005B72E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2 &lt; x ≤ 3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alto prêmio.</w:t>
      </w:r>
    </w:p>
    <w:p w14:paraId="749D9F8B" w14:textId="77777777" w:rsidR="005B72E7" w:rsidRPr="00A94109" w:rsidRDefault="005B72E7" w:rsidP="005B72E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3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Apropriada, especulação.</w:t>
      </w:r>
    </w:p>
    <w:p w14:paraId="5DFE9932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B47FD31" w14:textId="77777777" w:rsidR="005B72E7" w:rsidRPr="00A94109" w:rsidRDefault="005B72E7" w:rsidP="005B72E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(0 ≤ x ≤ 1)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Subvalorização significativa. Exemplo: Vale (VALE3) teve P/VP ~0.8 em 2023, com patrimônio robusto.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Oportunidade para investidores de valor.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qualidade do patrimônio;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Patrimônio pode incluir ativos obsoletos.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evaluate_vpa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valor patrimonial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63C8F519" w14:textId="77777777" w:rsidR="005B72E7" w:rsidRPr="00A94109" w:rsidRDefault="005B72E7" w:rsidP="005B72E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(1 &lt; x ≤ 1.5)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Valuation justo, comum em empresas estáveis. Exemplo: Ambev (ABEV3) pode ter P/VP ~1.3, com patrimônio consistente.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Equilíbrio para moderados.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estabilidade de lucros e alocação de capital;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Estagnação em setores maduros.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lucros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estrutura.</w:t>
      </w:r>
    </w:p>
    <w:p w14:paraId="2F6FB80B" w14:textId="77777777" w:rsidR="005B72E7" w:rsidRPr="00A94109" w:rsidRDefault="005B72E7" w:rsidP="005B72E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(1.5 &lt; x ≤ 2)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Sobrevalorização moderada. Exemplo: Raia Drogasil (RADL3) pode ter P/VP ~1.8 devido a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Cautela para conservadores; atrativo para crescimento.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Validar expansão e retorno sobre patrimônio.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Expectativas não realizadas podem levar a correções.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Verifique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valuation.</w:t>
      </w:r>
    </w:p>
    <w:p w14:paraId="6BF4506A" w14:textId="77777777" w:rsidR="005B72E7" w:rsidRPr="00A94109" w:rsidRDefault="005B72E7" w:rsidP="005B72E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 (2 &lt; x ≤ 3)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Valuation elevado, com prêmio significativo. Exemplo: Localiza (RENT3) pode ter P/VP ~2.5 em períodos de alta demanda.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de correção; menos atrativo para conservadores.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Agressivos confirmar fundamentos;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Sensibilidade a mudanças macroeconômicas.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receita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16BDEB38" w14:textId="77777777" w:rsidR="005B72E7" w:rsidRPr="00A94109" w:rsidRDefault="005B72E7" w:rsidP="005B72E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(&gt; 3)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Especulação, com preço muito acima do patrimônio. Exemplo: Nubank (NUBR33) pode ter P/VP &gt; 3 devido a expectativas digitais.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risco, adequado para especulativos.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Analisar projeções de mercado;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Bolhas especulativas.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ativos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0EF58ECD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18. evaluate_roic</w:t>
      </w:r>
    </w:p>
    <w:p w14:paraId="7D73FE93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Retorno sobre o Capital Investido (NOPAT / Capital Investido), onde NOPAT = EBIT x (1 - Taxa de Imposto), e Capital Investido = Dívida + Patrimônio Líquido, avaliando a eficiência do capital.</w:t>
      </w:r>
    </w:p>
    <w:p w14:paraId="65FA3EC4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(Inferidas, em %):</w:t>
      </w:r>
    </w:p>
    <w:p w14:paraId="4C46DEA9" w14:textId="77777777" w:rsidR="005B72E7" w:rsidRPr="00A94109" w:rsidRDefault="005B72E7" w:rsidP="005B72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prejuízo.</w:t>
      </w:r>
    </w:p>
    <w:p w14:paraId="55D8E417" w14:textId="77777777" w:rsidR="005B72E7" w:rsidRPr="00A94109" w:rsidRDefault="005B72E7" w:rsidP="005B72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retorno baixo.</w:t>
      </w:r>
    </w:p>
    <w:p w14:paraId="7CB3395E" w14:textId="77777777" w:rsidR="005B72E7" w:rsidRPr="00A94109" w:rsidRDefault="005B72E7" w:rsidP="005B72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10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Adequada, equilíbrio.</w:t>
      </w:r>
    </w:p>
    <w:p w14:paraId="02ACC463" w14:textId="77777777" w:rsidR="005B72E7" w:rsidRPr="00A94109" w:rsidRDefault="005B72E7" w:rsidP="005B72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10 &lt; x ≤ 15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Consistente, retorno sólido.</w:t>
      </w:r>
    </w:p>
    <w:p w14:paraId="38F6B98C" w14:textId="77777777" w:rsidR="005B72E7" w:rsidRPr="00A94109" w:rsidRDefault="005B72E7" w:rsidP="005B72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15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Lógica, retorno excepcional.</w:t>
      </w:r>
    </w:p>
    <w:p w14:paraId="6C38F073" w14:textId="77777777" w:rsidR="005B72E7" w:rsidRPr="00A94109" w:rsidRDefault="005B72E7" w:rsidP="005B7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F6D4C49" w14:textId="77777777" w:rsidR="005B72E7" w:rsidRPr="00A94109" w:rsidRDefault="005B72E7" w:rsidP="005B72E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Prejuízo indica ineficiência no uso do capital. Exemplo: Oi (OIBR3) teve ROIC negativo (~-5%) em 2020 devido a prejuízos.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Alto risco de insolvência.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Conservadores evitar; especulativos avaliar recuperação.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Ineficiência pode ser estrutural.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rentabilidade patrimonial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7F14648F" w14:textId="77777777" w:rsidR="005B72E7" w:rsidRPr="00A94109" w:rsidRDefault="005B72E7" w:rsidP="005B72E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 (0 ≤ x ≤ 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baixo, comum em setores intensivos. Exemplo: Casas Bahia (BHIA3) pode ter ROIC ~3% devido a margens apertadas.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Risco para investidores de renda; menos atrativo para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Moderados verificar otimização de capital; conservadores evitar.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Baixo retorno pode ser insustentável.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evaluate_debt_equity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alavancagem.</w:t>
      </w:r>
    </w:p>
    <w:p w14:paraId="4C62AC32" w14:textId="77777777" w:rsidR="005B72E7" w:rsidRPr="00A94109" w:rsidRDefault="005B72E7" w:rsidP="005B72E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 (5 &lt; x ≤ 10)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equilibrado, típico de empresas estáveis. Exemplo: Suzano (SUZB3) pode ter ROIC ~8%, com capital bem gerido.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Adequado para moderados, com estabilidade.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consistência de lucros e alocação de capital; ideal para portfólios diversificados.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Ciclos setoriais podem reduzir retornos.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Compare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evaluate_roa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retorno sobre ativos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estrutura.</w:t>
      </w:r>
    </w:p>
    <w:p w14:paraId="0074E9E3" w14:textId="77777777" w:rsidR="005B72E7" w:rsidRPr="00A94109" w:rsidRDefault="005B72E7" w:rsidP="005B72E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 (10 &lt; x ≤ 15)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sólido, indicando eficiência. Exemplo: Ambev (ABEV3) pode ter ROIC ~12%, com alta rentabilidade.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 para conservadores e moderados.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Confirmar sustentabilidade 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de lucros; ideal para longo prazo.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Dependência de margens estáveis.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Analise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203D5646" w14:textId="77777777" w:rsidR="005B72E7" w:rsidRPr="00A94109" w:rsidRDefault="005B72E7" w:rsidP="005B72E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 (&gt; 15)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 excepcional, comum em empresas de alto desempenho. Exemplo: Vale (VALE3) pode ter ROIC &gt; 15% em anos de alta de commodities.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Atraente, mas requer validação.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Recomendações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Avaliar ciclos de mercado e reinvestimento; atrativo para moderados e agressivos.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Retornos elevados podem ser temporários. </w:t>
      </w:r>
      <w:r w:rsidRPr="00A9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 Cruzadas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Combine com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A941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A94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6C2386BB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Relatório de Análise de 14 Indicadores Financeiros com Descrições Aprimoradas e Expandidas</w:t>
      </w:r>
    </w:p>
    <w:p w14:paraId="29F4AE55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Data: Agosto de 2025</w:t>
      </w:r>
    </w:p>
    <w:p w14:paraId="2AD0AE73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Introdução</w:t>
      </w:r>
    </w:p>
    <w:p w14:paraId="22C134C4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Este relatório atualiza e expande as Descrições Aprimoradas para 14 indicadores financeiros únicos, conforme solicitado, após remover duplicatas da lista fornecida (ex.: evaluate_margem_ebitda, evaluate_roa). O foco é aumentar o nível de detalhamento, mantendo o padrão de profundidade dos indicadores anteriores, com descrições ricas e abrangentes. Cada indicador inclui:</w:t>
      </w:r>
    </w:p>
    <w:p w14:paraId="69120583" w14:textId="77777777" w:rsidR="005B72E7" w:rsidRPr="00F123A8" w:rsidRDefault="005B72E7" w:rsidP="005B72E7">
      <w:pPr>
        <w:numPr>
          <w:ilvl w:val="0"/>
          <w:numId w:val="7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 e fórmula: Explicação clara do cálculo e propósito.</w:t>
      </w:r>
    </w:p>
    <w:p w14:paraId="736A6946" w14:textId="77777777" w:rsidR="005B72E7" w:rsidRPr="00F123A8" w:rsidRDefault="005B72E7" w:rsidP="005B72E7">
      <w:pPr>
        <w:numPr>
          <w:ilvl w:val="0"/>
          <w:numId w:val="7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faixas: Faixas inferidas com base em padrões financeiros, verificadas quanto à consistência, ajustáveis com o arquivo metadados_funcoes2.xlsx.</w:t>
      </w:r>
    </w:p>
    <w:p w14:paraId="545597D7" w14:textId="77777777" w:rsidR="005B72E7" w:rsidRPr="00F123A8" w:rsidRDefault="005B72E7" w:rsidP="005B72E7">
      <w:pPr>
        <w:numPr>
          <w:ilvl w:val="0"/>
          <w:numId w:val="7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 Contexto detalhado com implicações financeiras, exemplos práticos usando empresas reais (ex.: Vale - VALE3, Ambev - ABEV3, Oi - OIBR3), recomendações específicas para investidores (conservador, moderado, agressivo), riscos/limitações e referências cruzadas com outros indicadores para análise integrada.</w:t>
      </w:r>
    </w:p>
    <w:p w14:paraId="72AF0538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objetivo é fornecer uma análise robusta, prática e integrada para investidores e analistas, promovendo decisões fundamentadas. Para exportação em outros formatos (ex.: CSV, PDF) ou ajustes baseados em dados adicionais, forneça instruções específicas.</w:t>
      </w:r>
    </w:p>
    <w:p w14:paraId="3F6827AF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dos Indicadores</w:t>
      </w:r>
    </w:p>
    <w:p w14:paraId="19C7459C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evaluate_divida_liquida_patrimonio</w:t>
      </w:r>
    </w:p>
    <w:p w14:paraId="0CC62DC5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Proporção da dívida líquida em relação ao patrimônio líquido (Dívida Líquida / Patrimônio Líquido, onde Dívida Líquida = Dívida Total - Caixa e Equivalentes de Caixa), avaliando a alavancagem líquida da empresa em relação ao capital próprio.</w:t>
      </w:r>
    </w:p>
    <w:p w14:paraId="29D6859B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(Inferidas):</w:t>
      </w:r>
    </w:p>
    <w:p w14:paraId="25D05723" w14:textId="77777777" w:rsidR="005B72E7" w:rsidRPr="00F123A8" w:rsidRDefault="005B72E7" w:rsidP="005B72E7">
      <w:pPr>
        <w:numPr>
          <w:ilvl w:val="0"/>
          <w:numId w:val="7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&lt; 0: Consistente, indica caixa superior à dívida.</w:t>
      </w:r>
    </w:p>
    <w:p w14:paraId="44ABACA9" w14:textId="77777777" w:rsidR="005B72E7" w:rsidRPr="00F123A8" w:rsidRDefault="005B72E7" w:rsidP="005B72E7">
      <w:pPr>
        <w:numPr>
          <w:ilvl w:val="0"/>
          <w:numId w:val="7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Ótimo: 0 ≤ x ≤ 0.2: Lógica, baixa alavancagem.</w:t>
      </w:r>
    </w:p>
    <w:p w14:paraId="090BAC29" w14:textId="77777777" w:rsidR="005B72E7" w:rsidRPr="00F123A8" w:rsidRDefault="005B72E7" w:rsidP="005B72E7">
      <w:pPr>
        <w:numPr>
          <w:ilvl w:val="0"/>
          <w:numId w:val="7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0.2 &lt; x ≤ 0.5: Adequada, equilíbrio entre dívida e patrimônio.</w:t>
      </w:r>
    </w:p>
    <w:p w14:paraId="1FD84F6D" w14:textId="77777777" w:rsidR="005B72E7" w:rsidRPr="00F123A8" w:rsidRDefault="005B72E7" w:rsidP="005B72E7">
      <w:pPr>
        <w:numPr>
          <w:ilvl w:val="0"/>
          <w:numId w:val="7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0.5 &lt; x ≤ 1: Consistente, risco moderado de alavancagem.</w:t>
      </w:r>
    </w:p>
    <w:p w14:paraId="486BDAB8" w14:textId="77777777" w:rsidR="005B72E7" w:rsidRPr="00F123A8" w:rsidRDefault="005B72E7" w:rsidP="005B72E7">
      <w:pPr>
        <w:numPr>
          <w:ilvl w:val="0"/>
          <w:numId w:val="7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1 &lt; x ≤ 1.5: Lógica, alto risco financeiro.</w:t>
      </w:r>
    </w:p>
    <w:p w14:paraId="6CB2A1AD" w14:textId="77777777" w:rsidR="005B72E7" w:rsidRPr="00F123A8" w:rsidRDefault="005B72E7" w:rsidP="005B72E7">
      <w:pPr>
        <w:numPr>
          <w:ilvl w:val="0"/>
          <w:numId w:val="7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1.5: Apropriada, endividamento crítico, próximo à insolvência.</w:t>
      </w:r>
    </w:p>
    <w:p w14:paraId="1BF16C13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17CBE30E" w14:textId="77777777" w:rsidR="005B72E7" w:rsidRPr="00F123A8" w:rsidRDefault="005B72E7" w:rsidP="005B72E7">
      <w:pPr>
        <w:numPr>
          <w:ilvl w:val="0"/>
          <w:numId w:val="7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Fora da faixa (&lt; 0): A dívida líquida negativa indica que o caixa supera a dívida total, refletindo uma posição financeira extremamente sólida. Exemplo: Totvs (TOTS3) em 2023 apresentou dívida líquida/patrimônio ~ -0.1, com reservas de caixa de ~R$1,2 bilhão, impulsionadas por receitas recorrentes no setor de tecnologia. Implicações: Atraente para investidores conservadores, pois a empresa pode financiar operações, expansões ou dividendos sem recorrer a dívidas. Recomendações: Conservadores devem priorizar empresas com essa característica em setores de baixa volatilidade; moderados podem avaliar estratégias de alocação de caixa, como aquisições ou retorno aos acionistas. Riscos: Excesso de caixa pode indicar ineficiência na alocação de capital, especialmente se não houver planos claros de investimento ou dividendos; verificar relatórios de gestão para confirmar estratégias.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evaluate_disponibilidade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avaliar liquidez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geração de caixa, garantindo que o caixa seja sustentável.</w:t>
      </w:r>
    </w:p>
    <w:p w14:paraId="03D254E0" w14:textId="77777777" w:rsidR="005B72E7" w:rsidRPr="00F123A8" w:rsidRDefault="005B72E7" w:rsidP="005B72E7">
      <w:pPr>
        <w:numPr>
          <w:ilvl w:val="0"/>
          <w:numId w:val="7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(0 ≤ x ≤ 0.2): Baixa alavancagem, com dívida líquida mínima em relação ao patrimônio. Exemplo: Vale (VALE3) em 2023 teve dívida líquida/patrimônio </w:t>
      </w:r>
      <w:del w:id="1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0.15, beneficiada por lucros robustos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R$20 bilhões) e redução de dívida no setor de mineração. Implicações: Alta capacidade de absorver choques econômicos, ideal para investidores conservadores e moderados. Recomendações: Confirmar a sustentabilidade do lucro operacional e a exposição a ciclos de commodities; ideal para portfólios de longo prazo. Riscos: EBITDA elevado pode ser cíclico (ex.: preços de minério); analisar histórico de margens e projeções setoriais.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fluxo de caixa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estrutura de capital.</w:t>
      </w:r>
    </w:p>
    <w:p w14:paraId="370EBF1C" w14:textId="77777777" w:rsidR="005B72E7" w:rsidRPr="00F123A8" w:rsidRDefault="005B72E7" w:rsidP="005B72E7">
      <w:pPr>
        <w:numPr>
          <w:ilvl w:val="0"/>
          <w:numId w:val="7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(0.2 &lt; x ≤ 0.5): Equilíbrio entre dívida líquida e patrimônio, comum em empresas estáveis. Exemplo: Ambev (ABEV3) mantém dívida líquida/patrimônio </w:t>
      </w:r>
      <w:del w:id="2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0.3, com dívida controlada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R$2 bilhões) e patrimônio sólido (~R$90 bilhões). Implicações: Adequado para investidores moderados, com risco financeiro gerenciável. Recomendações: Avaliar covenants de dívida e estabilidade de receitas no setor de bebidas; ideal para portfólios diversificados. Riscos: Aumento de juros ou queda de receita pode pressionar a alavancagem; monitorar taxas de juros e relatórios financeiros.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evaluate_debt_equity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 bruta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solvência de curto prazo.</w:t>
      </w:r>
    </w:p>
    <w:p w14:paraId="4BC675AE" w14:textId="77777777" w:rsidR="005B72E7" w:rsidRPr="00F123A8" w:rsidRDefault="005B72E7" w:rsidP="005B72E7">
      <w:pPr>
        <w:numPr>
          <w:ilvl w:val="0"/>
          <w:numId w:val="7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Ruim (0.5 &lt; x ≤ 1): Risco moderado, com dívida líquida significativa. Exemplo: Petrobras (PETR4) pode ter dívida líquida/patrimônio </w:t>
      </w:r>
      <w:del w:id="3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0.7 devido a financiamentos para exploração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R$50 bilhões de dívida líquida). Implicações: Cautela para investidores conservadores; moderados devem analisar a geração de caixa. Recomendações: Validar fluxo de caixa livre e covenants; monitorar preços de petróleo e políticas de desalavancagem. Riscos: Sensibilidade a mudanças macroeconômicas, como aumento de juros ou queda na demanda global. Referências Cruzadas: Verifique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evaluate_divida_bruta_ebitda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endividamento bruto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capacidade de pagamento de juros.</w:t>
      </w:r>
    </w:p>
    <w:p w14:paraId="179D6C41" w14:textId="77777777" w:rsidR="005B72E7" w:rsidRPr="00F123A8" w:rsidRDefault="005B72E7" w:rsidP="005B72E7">
      <w:pPr>
        <w:numPr>
          <w:ilvl w:val="0"/>
          <w:numId w:val="7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Péssimo (1 &lt; x ≤ 1.5): Alto risco financeiro, com dívida líquida superando o patrimônio. Exemplo: Gol (GOLL4) pode ter dívida líquida/patrimônio </w:t>
      </w:r>
      <w:del w:id="4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1.2 devido a financiamentos de frota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R$15 bilhões) e margens apertadas no setor aéreo. Implicações: Alto risco para conservadores; especulativos podem considerar se houver planos de reestruturação. Recomendações: Foco em estratégias de desalavancagem, como venda de ativos; conservadores devem evitar. Riscos: Inadimplência em cenários adversos, como aumento de combustíveis ou crises econômicas.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solvência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0D4EBD80" w14:textId="77777777" w:rsidR="005B72E7" w:rsidRPr="00F123A8" w:rsidRDefault="005B72E7" w:rsidP="005B72E7">
      <w:pPr>
        <w:numPr>
          <w:ilvl w:val="0"/>
          <w:numId w:val="7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Crítico (&gt; 1.5): Endividamento crítico, indicando risco de insolvência. Exemplo: Oi (OIBR3) teve dívida líquida/patrimônio &gt; 1.5 em 2020, com dívida líquida (~R$20 bilhões) superando o patrimônio negativo. Implicações: Risco elevado de falência, com perdas potenciais para acionistas. Recomendações: Conservadores devem evitar; especulativos podem avaliar recuperação judicial, como venda de ativos móveis. Riscos: Dependência de credores, diluição de acionistas ou falência iminente; verificar relatórios de reestruturação.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estrutura de capital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operacional.</w:t>
      </w:r>
    </w:p>
    <w:p w14:paraId="20C8A0B5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evaluate_crescimento_ebitda</w:t>
      </w:r>
    </w:p>
    <w:p w14:paraId="4BCA04FD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Taxa de crescimento anual do EBITDA ((EBITDA Atual - EBITDA Anterior) / EBITDA Anterior), avaliando a expansão do fluxo de caixa operacional.</w:t>
      </w:r>
    </w:p>
    <w:p w14:paraId="202E3175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(Inferidas, em %):</w:t>
      </w:r>
    </w:p>
    <w:p w14:paraId="272C1D49" w14:textId="77777777" w:rsidR="005B72E7" w:rsidRPr="00F123A8" w:rsidRDefault="005B72E7" w:rsidP="005B72E7">
      <w:pPr>
        <w:numPr>
          <w:ilvl w:val="0"/>
          <w:numId w:val="7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0: Consistente, queda no EBITDA.</w:t>
      </w:r>
    </w:p>
    <w:p w14:paraId="626C53CE" w14:textId="77777777" w:rsidR="005B72E7" w:rsidRPr="00F123A8" w:rsidRDefault="005B72E7" w:rsidP="005B72E7">
      <w:pPr>
        <w:numPr>
          <w:ilvl w:val="0"/>
          <w:numId w:val="7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5: Lógica, crescimento baixo.</w:t>
      </w:r>
    </w:p>
    <w:p w14:paraId="70D80151" w14:textId="77777777" w:rsidR="005B72E7" w:rsidRPr="00F123A8" w:rsidRDefault="005B72E7" w:rsidP="005B72E7">
      <w:pPr>
        <w:numPr>
          <w:ilvl w:val="0"/>
          <w:numId w:val="7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15: Adequada, equilíbrio.</w:t>
      </w:r>
    </w:p>
    <w:p w14:paraId="29B76774" w14:textId="77777777" w:rsidR="005B72E7" w:rsidRPr="00F123A8" w:rsidRDefault="005B72E7" w:rsidP="005B72E7">
      <w:pPr>
        <w:numPr>
          <w:ilvl w:val="0"/>
          <w:numId w:val="7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15 &lt; x ≤ 30: Consistente, crescimento sólido.</w:t>
      </w:r>
    </w:p>
    <w:p w14:paraId="7C089DAF" w14:textId="77777777" w:rsidR="005B72E7" w:rsidRPr="00F123A8" w:rsidRDefault="005B72E7" w:rsidP="005B72E7">
      <w:pPr>
        <w:numPr>
          <w:ilvl w:val="0"/>
          <w:numId w:val="7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30: Lógica, crescimento excepcional.</w:t>
      </w:r>
    </w:p>
    <w:p w14:paraId="71964CE4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2E10ACA8" w14:textId="77777777" w:rsidR="005B72E7" w:rsidRPr="00F123A8" w:rsidRDefault="005B72E7" w:rsidP="005B72E7">
      <w:pPr>
        <w:numPr>
          <w:ilvl w:val="0"/>
          <w:numId w:val="7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Crítico (&lt; 0): Queda no EBITDA indica deterioração operacional. Exemplo: Oi (OIBR3) teve crescimento de EBITDA negativo (~-15%) em 2020 devido a custos fixos elevados e receita estagnada no setor de telecomunicações. Implicações: Alto risco de insolvência, inviável para a maioria dos investidores. Recomendações: Conservadores devem evitar; especulativos podem avaliar estratégias de corte de custos ou venda de ativos. Riscos: Queda persistente pode refletir problemas estruturais; análise setorial e histórica é essencial.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operacional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alavancagem.</w:t>
      </w:r>
    </w:p>
    <w:p w14:paraId="50BC7D2D" w14:textId="77777777" w:rsidR="005B72E7" w:rsidRPr="00F123A8" w:rsidRDefault="005B72E7" w:rsidP="005B72E7">
      <w:pPr>
        <w:numPr>
          <w:ilvl w:val="0"/>
          <w:numId w:val="7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(0 ≤ x ≤ 5): Crescimento baixo, comum em setores maduros ou empresas com desafios. Exemplo: Casas Bahia (BHIA3) pode ter crescimento de EBITDA ~3% devido a margens apertadas no varejo. Implicações: Risco para investidores de crescimento; menos atrativo para agressivos. Recomendações: Moderados devem verificar iniciativas de eficiência operacional; conservadores evitar. Riscos: Estagnação pode limitar valorização; monitorar concorrência e custos.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 de receita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geral.</w:t>
      </w:r>
    </w:p>
    <w:p w14:paraId="6A1B0083" w14:textId="77777777" w:rsidR="005B72E7" w:rsidRPr="00F123A8" w:rsidRDefault="005B72E7" w:rsidP="005B72E7">
      <w:pPr>
        <w:numPr>
          <w:ilvl w:val="0"/>
          <w:numId w:val="7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(5 &lt; x ≤ 15): Crescimento equilibrado, típico de empresas estáveis. Exemplo: Suzano (SUZB3) pode ter crescimento de EBITDA ~10%, impulsionado por exportações no setor de papel e celulose. Implicações: Adequado para investidores moderados, com potencial de valorização. Recomendações: Avaliar consistência do crescimento e exposição a ciclos de commodities; ideal para portfólios diversificados. Riscos: Flutuações cambiais ou aumento de custos podem pressionar o EBITDA.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28EF8146" w14:textId="77777777" w:rsidR="005B72E7" w:rsidRPr="00F123A8" w:rsidRDefault="005B72E7" w:rsidP="005B72E7">
      <w:pPr>
        <w:numPr>
          <w:ilvl w:val="0"/>
          <w:numId w:val="7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(15 &lt; x ≤ 30): Crescimento sólido, indicando forte desempenho operacional. Exemplo: Ambev (ABEV3) pode ter crescimento de EBITDA ~20%, beneficiada por escala e liderança no setor de bebidas. Implicações: Atraente para moderados e agressivos, com potencial de valorização. Recomendações: Confirmar sustentabilidade do crescimento e estratégias de expansão; ideal para longo prazo. Riscos: Dependência de mercados maduros pode limitar crescimento futuro; verificar tendências de consumo.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consistência de lucros.</w:t>
      </w:r>
    </w:p>
    <w:p w14:paraId="073F328D" w14:textId="77777777" w:rsidR="005B72E7" w:rsidRPr="00F123A8" w:rsidRDefault="005B72E7" w:rsidP="005B72E7">
      <w:pPr>
        <w:numPr>
          <w:ilvl w:val="0"/>
          <w:numId w:val="7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Fora da faixa (&gt; 30): Crescimento excepcional, comum em empresas em rápida expansão. Exemplo: Magazine Luiza (MGLU3) pode ter crescimento de EBITDA &gt; 30% em anos de forte digitalização (~R$2 bilhões em 2023). Implicações: Atraente para investidores agressivos, mas requer validação de sustentabilidade. Recomendações: Avaliar projeções de mercado e concorrência; conservadores evitar devido ao risco. Riscos: Crescimento 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elevado pode ser insustentável em mercados saturados; monitorar investimentos e margens.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crescimento de lucros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evaluate_crescimento_margem_lucro_bruto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1E82EFB7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evaluate_p_ebitda</w:t>
      </w:r>
    </w:p>
    <w:p w14:paraId="20330491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Preço sobre EBITDA (Capitalização de Mercado / EBITDA), avaliando a valorização da empresa em relação ao fluxo de caixa operacional.</w:t>
      </w:r>
    </w:p>
    <w:p w14:paraId="6042F448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(Inferidas):</w:t>
      </w:r>
    </w:p>
    <w:p w14:paraId="03A2648C" w14:textId="77777777" w:rsidR="005B72E7" w:rsidRPr="00F123A8" w:rsidRDefault="005B72E7" w:rsidP="005B72E7">
      <w:pPr>
        <w:numPr>
          <w:ilvl w:val="0"/>
          <w:numId w:val="8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4: Lógica, subvalorização significativa.</w:t>
      </w:r>
    </w:p>
    <w:p w14:paraId="07F8020A" w14:textId="77777777" w:rsidR="005B72E7" w:rsidRPr="00F123A8" w:rsidRDefault="005B72E7" w:rsidP="005B72E7">
      <w:pPr>
        <w:numPr>
          <w:ilvl w:val="0"/>
          <w:numId w:val="8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4 &lt; x ≤ 7: Adequada, valuation justo.</w:t>
      </w:r>
    </w:p>
    <w:p w14:paraId="5072EF6E" w14:textId="77777777" w:rsidR="005B72E7" w:rsidRPr="00F123A8" w:rsidRDefault="005B72E7" w:rsidP="005B72E7">
      <w:pPr>
        <w:numPr>
          <w:ilvl w:val="0"/>
          <w:numId w:val="8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7 &lt; x ≤ 10: Consistente, sobrevalorização moderada.</w:t>
      </w:r>
    </w:p>
    <w:p w14:paraId="645838D5" w14:textId="77777777" w:rsidR="005B72E7" w:rsidRPr="00F123A8" w:rsidRDefault="005B72E7" w:rsidP="005B72E7">
      <w:pPr>
        <w:numPr>
          <w:ilvl w:val="0"/>
          <w:numId w:val="8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10 &lt; x ≤ 15: Lógica, alto prêmio.</w:t>
      </w:r>
    </w:p>
    <w:p w14:paraId="27893678" w14:textId="77777777" w:rsidR="005B72E7" w:rsidRPr="00F123A8" w:rsidRDefault="005B72E7" w:rsidP="005B72E7">
      <w:pPr>
        <w:numPr>
          <w:ilvl w:val="0"/>
          <w:numId w:val="8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15: Apropriada, especulação elevada.</w:t>
      </w:r>
    </w:p>
    <w:p w14:paraId="55FB736F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2A883AFF" w14:textId="77777777" w:rsidR="005B72E7" w:rsidRPr="00F123A8" w:rsidRDefault="005B72E7" w:rsidP="005B72E7">
      <w:pPr>
        <w:numPr>
          <w:ilvl w:val="0"/>
          <w:numId w:val="8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(0 ≤ x ≤ 4): Subvalorização significativa, sugerindo que a empresa está barata em relação ao fluxo de caixa. Exemplo: Vale (VALE3) teve P/EBITDA </w:t>
      </w:r>
      <w:del w:id="5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3.5 em 2023, com EBITDA robusto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R$30 bilhões) devido a preços de minério elevados. Implicações: Oportunidade para investidores de valor, com potencial de valorização. Recomendações: Confirmar sustentabilidade do EBITDA e exposição a ciclos; ideal para portfólios de longo prazo focados em valor. Riscos: EBITDA elevado pode ser temporário em setores cíclicos; analisar histórico e projeções setoriais.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completo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operacional.</w:t>
      </w:r>
    </w:p>
    <w:p w14:paraId="474C2207" w14:textId="77777777" w:rsidR="005B72E7" w:rsidRPr="00F123A8" w:rsidRDefault="005B72E7" w:rsidP="005B72E7">
      <w:pPr>
        <w:numPr>
          <w:ilvl w:val="0"/>
          <w:numId w:val="8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(4 &lt; x ≤ 7): Valuation justo, comum em empresas estáveis. Exemplo: Ambev (ABEV3) pode ter P/EBITDA </w:t>
      </w:r>
      <w:del w:id="6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6, com EBITDA consistente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R$20 bilhões) e liderança no setor de bebidas. Implicações: Equilíbrio entre preço e fluxo de caixa, adequado para investidores moderados. Recomendações: Avaliar crescimento de receita e estabilidade de margens; ideal para portfólios diversificados. Riscos: Estagnação em setores maduros pode limitar upside; monitorar concorrência.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lucros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4EC234C4" w14:textId="77777777" w:rsidR="005B72E7" w:rsidRPr="00F123A8" w:rsidRDefault="005B72E7" w:rsidP="005B72E7">
      <w:pPr>
        <w:numPr>
          <w:ilvl w:val="0"/>
          <w:numId w:val="8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(7 &lt; x ≤ 10): Sobrevalorização moderada, comum em empresas com expectativas de crescimento. Exemplo: Raia Drogasil (RADL3) pode ter P/EBITDA ~9 devido à expansão no varejo farmacêutico. Implicações: Cautela para conservadores; atrativo para crescimento se projeções forem sólidas. Recomendações: Validar crescimento de EBITDA com análise de mercado e concorrentes; moderados monitorar expansão de lojas. Riscos: Expectativas não realizadas podem levar a correções de preço; verificar relatórios trimestrais. Referências Cruzadas: Verifique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receita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0B6F3553" w14:textId="77777777" w:rsidR="005B72E7" w:rsidRPr="00F123A8" w:rsidRDefault="005B72E7" w:rsidP="005B72E7">
      <w:pPr>
        <w:numPr>
          <w:ilvl w:val="0"/>
          <w:numId w:val="8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Péssimo (10 &lt; x ≤ 15): Valuation elevado, com prêmio significativo. Exemplo: Localiza (RENT3) pode ter P/EBITDA ~12 em períodos de alta demanda por aluguel de veículos. Implicações: Risco de correção de preço; menos atrativo para conservadores. Recomendações: Agressivos devem confirmar fundamentos de crescimento (ex.: frota e receita); conservadores evitar. Riscos: Sensibilidade a mudanças macroeconômicas, como aumento de juros ou queda na demanda.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445D56C4" w14:textId="77777777" w:rsidR="005B72E7" w:rsidRPr="00F123A8" w:rsidRDefault="005B72E7" w:rsidP="005B72E7">
      <w:pPr>
        <w:numPr>
          <w:ilvl w:val="0"/>
          <w:numId w:val="8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Crítico (&gt; 15): Especulação elevada, com preço muito acima do fluxo de caixa. Exemplo: Nubank (NUBR33) pode ter P/EBITDA &gt; 15 devido a expectativas de crescimento no setor financeiro digital. Implicações: Alto risco, adequado apenas para investidores especulativos. Recomendações: Analisar projeções de mercado e concorrência; conservadores evitar completamente. Riscos: Bolhas especulativas ou falha em entregar crescimento podem levar a quedas significativas. Referências Cruzadas: Avalie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crescimento esperado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ativos.</w:t>
      </w:r>
    </w:p>
    <w:p w14:paraId="4BD67E16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evaluate_liquidez_imediata</w:t>
      </w:r>
    </w:p>
    <w:p w14:paraId="7EAFE682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Proporção do caixa e equivalentes em relação aos passivos circulantes (Caixa e Equivalentes de Caixa / Passivo Circulante), avaliando a capacidade de cumprir obrigações de curto prazo com liquidez imediata.</w:t>
      </w:r>
    </w:p>
    <w:p w14:paraId="3D2B053C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(Inferidas):</w:t>
      </w:r>
    </w:p>
    <w:p w14:paraId="367499F3" w14:textId="77777777" w:rsidR="005B72E7" w:rsidRPr="00F123A8" w:rsidRDefault="005B72E7" w:rsidP="005B72E7">
      <w:pPr>
        <w:numPr>
          <w:ilvl w:val="0"/>
          <w:numId w:val="8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0.1: Consistente, liquidez insuficiente.</w:t>
      </w:r>
    </w:p>
    <w:p w14:paraId="3242E03C" w14:textId="77777777" w:rsidR="005B72E7" w:rsidRPr="00F123A8" w:rsidRDefault="005B72E7" w:rsidP="005B72E7">
      <w:pPr>
        <w:numPr>
          <w:ilvl w:val="0"/>
          <w:numId w:val="8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0.1 ≤ x ≤ 0.3: Lógica, liquidez limitada.</w:t>
      </w:r>
    </w:p>
    <w:p w14:paraId="4AA13949" w14:textId="77777777" w:rsidR="005B72E7" w:rsidRPr="00F123A8" w:rsidRDefault="005B72E7" w:rsidP="005B72E7">
      <w:pPr>
        <w:numPr>
          <w:ilvl w:val="0"/>
          <w:numId w:val="8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0.3 &lt; x ≤ 0.5: Adequada, equilíbrio.</w:t>
      </w:r>
    </w:p>
    <w:p w14:paraId="261F770B" w14:textId="77777777" w:rsidR="005B72E7" w:rsidRPr="00F123A8" w:rsidRDefault="005B72E7" w:rsidP="005B72E7">
      <w:pPr>
        <w:numPr>
          <w:ilvl w:val="0"/>
          <w:numId w:val="8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0.5 &lt; x ≤ 1: Consistente, liquidez sólida.</w:t>
      </w:r>
    </w:p>
    <w:p w14:paraId="2026AC73" w14:textId="77777777" w:rsidR="005B72E7" w:rsidRPr="00F123A8" w:rsidRDefault="005B72E7" w:rsidP="005B72E7">
      <w:pPr>
        <w:numPr>
          <w:ilvl w:val="0"/>
          <w:numId w:val="8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1: Lógica, liquidez excepcional.</w:t>
      </w:r>
    </w:p>
    <w:p w14:paraId="06B28E40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0B07D1E5" w14:textId="77777777" w:rsidR="005B72E7" w:rsidRPr="00F123A8" w:rsidRDefault="005B72E7" w:rsidP="005B72E7">
      <w:pPr>
        <w:numPr>
          <w:ilvl w:val="0"/>
          <w:numId w:val="8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Crítico (&lt; 0.1): Liquidez extremamente baixa, indicando risco de inadimplência. Exemplo: Oi (OIBR3) teve liquidez imediata </w:t>
      </w:r>
      <w:del w:id="7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0.05 em 2020, com caixa insuficiente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 bilhão) para passivos de curto prazo (~R$20 bilhões). Implicações: Alto risco financeiro, inviável para conservadores. Recomendações: Especulativos avaliar reestruturação ou venda de ativos; conservadores evitar completamente. Riscos: Inadimplência iminente pode levar a default ou renegociação de dívidas.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solvência geral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endividamento.</w:t>
      </w:r>
    </w:p>
    <w:p w14:paraId="460BEAD9" w14:textId="77777777" w:rsidR="005B72E7" w:rsidRPr="00F123A8" w:rsidRDefault="005B72E7" w:rsidP="005B72E7">
      <w:pPr>
        <w:numPr>
          <w:ilvl w:val="0"/>
          <w:numId w:val="8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(0.1 ≤ x ≤ 0.3): Liquidez limitada, comum em setores com alta rotatividade. Exemplo: Casas Bahia (BHIA3) pode ter liquidez imediata </w:t>
      </w:r>
      <w:del w:id="8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lastRenderedPageBreak/>
          <w:delText>0.2 devido a estoques elevados e caixa restrito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R$500 milhões). Implicações: Risco em crises; menos atrativo para conservadores. Recomendações: Moderados verificar conversão de estoques em caixa; conservadores evitar. Riscos: Dependência de financiamentos de curto prazo pode aumentar custos financeiros.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evaluate_ativo_circulante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base de ativos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523D6A90" w14:textId="77777777" w:rsidR="005B72E7" w:rsidRPr="00F123A8" w:rsidRDefault="005B72E7" w:rsidP="005B72E7">
      <w:pPr>
        <w:numPr>
          <w:ilvl w:val="0"/>
          <w:numId w:val="8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(0.3 &lt; x ≤ 0.5): Liquidez equilibrada, típica de empresas estáveis. Exemplo: Suzano (SUZB3) pode ter liquidez imediata </w:t>
      </w:r>
      <w:del w:id="9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0.4, com caixa suficiente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R$2 bilhões) para passivos de curto prazo. Implicações: Adequado para moderados, com solvência razoável. Recomendações: Avaliar qualidade do caixa e gestão de passivos; ideal para portfólios diversificados. Riscos: Mudanças setoriais ou aumento de passivos podem pressionar liquidez.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evaluate_disponibilidade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proporção de caixa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capacidade de pagamento.</w:t>
      </w:r>
    </w:p>
    <w:p w14:paraId="192DE717" w14:textId="77777777" w:rsidR="005B72E7" w:rsidRPr="00F123A8" w:rsidRDefault="005B72E7" w:rsidP="005B72E7">
      <w:pPr>
        <w:numPr>
          <w:ilvl w:val="0"/>
          <w:numId w:val="8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(0.5 &lt; x ≤ 1): Liquidez sólida, indicando segurança financeira. Exemplo: Ambev (ABEV3) pode ter liquidez imediata </w:t>
      </w:r>
      <w:del w:id="10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0.7, com caixa robusto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R$15 bilhões). Implicações: Atraente para conservadores, com baixo risco de inadimplência. Recomendações: Confirmar alocação eficiente de caixa e política de dividendos; ideal para longo prazo. Riscos: Excesso de caixa pode indicar subutilização de recursos.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evaluate_p_ativo_circ_liq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1107097E" w14:textId="77777777" w:rsidR="005B72E7" w:rsidRPr="00F123A8" w:rsidRDefault="005B72E7" w:rsidP="005B72E7">
      <w:pPr>
        <w:numPr>
          <w:ilvl w:val="0"/>
          <w:numId w:val="8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Fora da faixa (&gt; 1): Liquidez excepcional, comum em empresas com fluxo de caixa robusto. Exemplo: Vale (VALE3) pode ter liquidez imediata &gt; 1 devido a receitas elevadas (~R$30 bilhões em caixa). Implicações: Alta solidez financeira, mas possível ineficiência na alocação. Recomendações: Avaliar estratégias de investimento ou retorno aos acionistas; atrativo para conservadores. Riscos: Oportunidades perdidas por excesso de liquidez; verificar planos de reinvestimento.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5603D9B9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evaluate_crescimento_receita</w:t>
      </w:r>
    </w:p>
    <w:p w14:paraId="6CC47BD3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Taxa de crescimento anual da receita líquida ((Receita Líquida Atual - Receita Líquida Anterior) / Receita Líquida Anterior), avaliando a expansão do faturamento.</w:t>
      </w:r>
    </w:p>
    <w:p w14:paraId="48CF43E4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(Inferidas, em %):</w:t>
      </w:r>
    </w:p>
    <w:p w14:paraId="526C4D94" w14:textId="77777777" w:rsidR="005B72E7" w:rsidRPr="00F123A8" w:rsidRDefault="005B72E7" w:rsidP="005B72E7">
      <w:pPr>
        <w:numPr>
          <w:ilvl w:val="0"/>
          <w:numId w:val="8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0: Consistente, queda na receita.</w:t>
      </w:r>
    </w:p>
    <w:p w14:paraId="1FE9191C" w14:textId="77777777" w:rsidR="005B72E7" w:rsidRPr="00F123A8" w:rsidRDefault="005B72E7" w:rsidP="005B72E7">
      <w:pPr>
        <w:numPr>
          <w:ilvl w:val="0"/>
          <w:numId w:val="8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5: Lógica, crescimento baixo.</w:t>
      </w:r>
    </w:p>
    <w:p w14:paraId="4C7501B1" w14:textId="77777777" w:rsidR="005B72E7" w:rsidRPr="00F123A8" w:rsidRDefault="005B72E7" w:rsidP="005B72E7">
      <w:pPr>
        <w:numPr>
          <w:ilvl w:val="0"/>
          <w:numId w:val="8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15: Adequada, equilíbrio.</w:t>
      </w:r>
    </w:p>
    <w:p w14:paraId="3FCEB7D2" w14:textId="77777777" w:rsidR="005B72E7" w:rsidRPr="00F123A8" w:rsidRDefault="005B72E7" w:rsidP="005B72E7">
      <w:pPr>
        <w:numPr>
          <w:ilvl w:val="0"/>
          <w:numId w:val="8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15 &lt; x ≤ 30: Consistente, crescimento sólido.</w:t>
      </w:r>
    </w:p>
    <w:p w14:paraId="786EC8EE" w14:textId="77777777" w:rsidR="005B72E7" w:rsidRPr="00F123A8" w:rsidRDefault="005B72E7" w:rsidP="005B72E7">
      <w:pPr>
        <w:numPr>
          <w:ilvl w:val="0"/>
          <w:numId w:val="8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30: Lógica, crescimento excepcional.</w:t>
      </w:r>
    </w:p>
    <w:p w14:paraId="4D1F43E7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Descrições Aprimoradas:</w:t>
      </w:r>
    </w:p>
    <w:p w14:paraId="437CCF0F" w14:textId="77777777" w:rsidR="005B72E7" w:rsidRPr="00F123A8" w:rsidRDefault="005B72E7" w:rsidP="005B72E7">
      <w:pPr>
        <w:numPr>
          <w:ilvl w:val="0"/>
          <w:numId w:val="8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Crítico (&lt; 0): Queda na receita indica dificuldades operacionais ou setoriais. Exemplo: Oi (OIBR3) teve crescimento de receita negativo (~-10%) em 2020 devido à perda de mercado no setor de telecomunicações. Implicações: Alto risco de insolvência, inviável para a maioria dos investidores. Recomendações: Conservadores evitar; especulativos avaliar estratégias de recuperação, como novos produtos ou mercados. Riscos: Queda persistente pode refletir obsolescência ou concorrência; análise setorial é crucial.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consistência de lucros.</w:t>
      </w:r>
    </w:p>
    <w:p w14:paraId="262039A2" w14:textId="77777777" w:rsidR="005B72E7" w:rsidRPr="00F123A8" w:rsidRDefault="005B72E7" w:rsidP="005B72E7">
      <w:pPr>
        <w:numPr>
          <w:ilvl w:val="0"/>
          <w:numId w:val="8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(0 ≤ x ≤ 5): Crescimento baixo, comum em setores maduros. Exemplo: Casas Bahia (BHIA3) pode ter crescimento ~3% devido à saturação no varejo físico. Implicações: Risco para investidores de crescimento; menos atrativo para agressivos. Recomendações: Moderados verificar estratégias de expansão digital; conservadores evitar. Riscos: Estagnação pode limitar valorização; monitorar concorrência online.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preço/receita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evaluate_margem_bruta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3D4FC4C2" w14:textId="77777777" w:rsidR="005B72E7" w:rsidRPr="00F123A8" w:rsidRDefault="005B72E7" w:rsidP="005B72E7">
      <w:pPr>
        <w:numPr>
          <w:ilvl w:val="0"/>
          <w:numId w:val="8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(5 &lt; x ≤ 15): Crescimento equilibrado, típico de empresas estáveis. Exemplo: Suzano (SUZB3) pode ter crescimento ~10%, impulsionado por exportações. Implicações: Adequado para moderados, com potencial de valorização. Recomendações: Avaliar consistência do crescimento e exposição a câmbio; ideal para portfólios diversificados. Riscos: Flutuações cambiais ou aumento de custos podem afetar receita.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fluxo de caixa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383C1633" w14:textId="77777777" w:rsidR="005B72E7" w:rsidRPr="00F123A8" w:rsidRDefault="005B72E7" w:rsidP="005B72E7">
      <w:pPr>
        <w:numPr>
          <w:ilvl w:val="0"/>
          <w:numId w:val="8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(15 &lt; x ≤ 30): Crescimento sólido, indicando forte desempenho. Exemplo: Ambev (ABEV3) pode ter crescimento ~20%, com expansão em novos mercados. Implicações: Atraente para moderados e agressivos, com potencial de valorização. Recomendações: Confirmar sustentabilidade do crescimento e estratégias de mercado; ideal para longo prazo. Riscos: Dependência de mercados específicos pode limitar expansão.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lucros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742C868E" w14:textId="77777777" w:rsidR="005B72E7" w:rsidRPr="00F123A8" w:rsidRDefault="005B72E7" w:rsidP="005B72E7">
      <w:pPr>
        <w:numPr>
          <w:ilvl w:val="0"/>
          <w:numId w:val="8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Fora da faixa (&gt; 30): Crescimento excepcional, comum em empresas em rápida expansão. Exemplo: Magazine Luiza (MGLU3) pode ter crescimento &gt; 30% em anos de forte digitalização (~R$40 bilhões em receita). Implicações: Atraente para agressivos, mas requer validação. Recomendações: Avaliar projeções de mercado e concorrência; conservadores evitar. Riscos: Crescimento elevado pode ser insustentável; monitorar margens e investimentos.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evaluate_crescimento_lucro_liquido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consistência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valuation.</w:t>
      </w:r>
    </w:p>
    <w:p w14:paraId="6B32E23B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6. evaluate_margem_operacional</w:t>
      </w:r>
    </w:p>
    <w:p w14:paraId="1A1DD9F6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Margem operacional (EBIT / Receita Líquida), avaliando a eficiência operacional após custos e despesas operacionais.</w:t>
      </w:r>
    </w:p>
    <w:p w14:paraId="063F74D5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(Inferidas, em %):</w:t>
      </w:r>
    </w:p>
    <w:p w14:paraId="4B71C746" w14:textId="77777777" w:rsidR="005B72E7" w:rsidRPr="00F123A8" w:rsidRDefault="005B72E7" w:rsidP="005B72E7">
      <w:pPr>
        <w:numPr>
          <w:ilvl w:val="0"/>
          <w:numId w:val="8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0: Consistente, prejuízo operacional.</w:t>
      </w:r>
    </w:p>
    <w:p w14:paraId="66F6B599" w14:textId="77777777" w:rsidR="005B72E7" w:rsidRPr="00F123A8" w:rsidRDefault="005B72E7" w:rsidP="005B72E7">
      <w:pPr>
        <w:numPr>
          <w:ilvl w:val="0"/>
          <w:numId w:val="8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10: Lógica, margem baixa.</w:t>
      </w:r>
    </w:p>
    <w:p w14:paraId="21A1A160" w14:textId="77777777" w:rsidR="005B72E7" w:rsidRPr="00F123A8" w:rsidRDefault="005B72E7" w:rsidP="005B72E7">
      <w:pPr>
        <w:numPr>
          <w:ilvl w:val="0"/>
          <w:numId w:val="8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10 &lt; x ≤ 20: Adequada, equilíbrio.</w:t>
      </w:r>
    </w:p>
    <w:p w14:paraId="50B89DD7" w14:textId="77777777" w:rsidR="005B72E7" w:rsidRPr="00F123A8" w:rsidRDefault="005B72E7" w:rsidP="005B72E7">
      <w:pPr>
        <w:numPr>
          <w:ilvl w:val="0"/>
          <w:numId w:val="8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20 &lt; x ≤ 40: Consistente, margem sólida.</w:t>
      </w:r>
    </w:p>
    <w:p w14:paraId="558C2343" w14:textId="77777777" w:rsidR="005B72E7" w:rsidRPr="00F123A8" w:rsidRDefault="005B72E7" w:rsidP="005B72E7">
      <w:pPr>
        <w:numPr>
          <w:ilvl w:val="0"/>
          <w:numId w:val="8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40: Lógica, margem excepcional.</w:t>
      </w:r>
    </w:p>
    <w:p w14:paraId="7C31993A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15D048C0" w14:textId="77777777" w:rsidR="005B72E7" w:rsidRPr="00F123A8" w:rsidRDefault="005B72E7" w:rsidP="005B72E7">
      <w:pPr>
        <w:numPr>
          <w:ilvl w:val="0"/>
          <w:numId w:val="8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Crítico (&lt; 0): Margem negativa indica prejuízo operacional. Exemplo: Oi (OIBR3) teve margem operacional negativa (~-8%) em 2020 devido a custos fixos elevados. Implicações: Alto risco operacional, inviável para conservadores. Recomendações: Especulativos avaliar reestruturação; conservadores evitar. Riscos: Prejuízo pode ser estrutural; verificar planos de recuperação.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antes de depreciação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evaluate_divida_ebit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alavancagem.</w:t>
      </w:r>
    </w:p>
    <w:p w14:paraId="728398D5" w14:textId="77777777" w:rsidR="005B72E7" w:rsidRPr="00F123A8" w:rsidRDefault="005B72E7" w:rsidP="005B72E7">
      <w:pPr>
        <w:numPr>
          <w:ilvl w:val="0"/>
          <w:numId w:val="8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(0 ≤ x ≤ 10): Margem baixa, comum em setores competitivos. Exemplo: Casas Bahia (BHIA3) pode ter margem ~7% devido a margens apertadas no varejo. Implicações: Risco para investidores de renda; menos atrativo para agressivos. Recomendações: Moderados verificar redução de custos; conservadores evitar. Riscos: Margens baixas podem ser insustentáveis; monitorar concorrência.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evaluate_margem_bruta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bruta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utilização de ativos.</w:t>
      </w:r>
    </w:p>
    <w:p w14:paraId="3D8B0E3A" w14:textId="77777777" w:rsidR="005B72E7" w:rsidRPr="00F123A8" w:rsidRDefault="005B72E7" w:rsidP="005B72E7">
      <w:pPr>
        <w:numPr>
          <w:ilvl w:val="0"/>
          <w:numId w:val="8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(10 &lt; x ≤ 20): Margem equilibrada, típica de empresas estáveis. Exemplo: Suzano (SUZB3) pode ter margem ~15%, com eficiência no setor de papel e celulose. Implicações: Adequado para moderados, com estabilidade operacional. Recomendações: Avaliar consistência de margens e exposição a custos; ideal para portfólios diversificados. Riscos: Aumento de custos ou concorrência pode pressionar margens.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consistência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1AADA1D0" w14:textId="77777777" w:rsidR="005B72E7" w:rsidRPr="00F123A8" w:rsidRDefault="005B72E7" w:rsidP="005B72E7">
      <w:pPr>
        <w:numPr>
          <w:ilvl w:val="0"/>
          <w:numId w:val="8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(20 &lt; x ≤ 40): Margem sólida, indicando alta eficiência. Exemplo: Ambev (ABEV3) pode ter margem ~30%, beneficiada por escala no setor de bebidas. Implicações: Atraente para conservadores e moderados. Recomendações: Confirmar sustentabilidade de margens e estratégias de custo; ideal para longo prazo. Riscos: Dependência de escala pode limitar 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crescimento.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expansão.</w:t>
      </w:r>
    </w:p>
    <w:p w14:paraId="12255AC5" w14:textId="77777777" w:rsidR="005B72E7" w:rsidRPr="00F123A8" w:rsidRDefault="005B72E7" w:rsidP="005B72E7">
      <w:pPr>
        <w:numPr>
          <w:ilvl w:val="0"/>
          <w:numId w:val="8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Fora da faixa (&gt; 40): Margem excepcional, comum em nichos de alta margem. Exemplo: Vale (VALE3) pode ter margem &gt; 40% em anos de alta de commodities. Implicações: Atraente, mas requer validação de sustentabilidade. Recomendações: Avaliar ciclos de mercado e reinvestimento; atrativo para moderados e agressivos. Riscos: Margens elevadas podem ser temporárias; monitorar preços de mercado. Referências Cruzadas: Combine with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evaluate_margem_bruta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consistência.</w:t>
      </w:r>
    </w:p>
    <w:p w14:paraId="3E17DF81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evaluate_divida_ativo</w:t>
      </w:r>
    </w:p>
    <w:p w14:paraId="34E62A96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Proporção da dívida total em relação aos ativos totais (Dívida Total / Ativos Totais), avaliando o nível de endividamento em relação aos recursos da empresa.</w:t>
      </w:r>
    </w:p>
    <w:p w14:paraId="7CFC8458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(Inferidas):</w:t>
      </w:r>
    </w:p>
    <w:p w14:paraId="7E6E2B96" w14:textId="77777777" w:rsidR="005B72E7" w:rsidRPr="00F123A8" w:rsidRDefault="005B72E7" w:rsidP="005B72E7">
      <w:pPr>
        <w:numPr>
          <w:ilvl w:val="0"/>
          <w:numId w:val="8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0.2: Lógica, baixa alavancagem.</w:t>
      </w:r>
    </w:p>
    <w:p w14:paraId="638B1100" w14:textId="77777777" w:rsidR="005B72E7" w:rsidRPr="00F123A8" w:rsidRDefault="005B72E7" w:rsidP="005B72E7">
      <w:pPr>
        <w:numPr>
          <w:ilvl w:val="0"/>
          <w:numId w:val="8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0.2 &lt; x ≤ 0.4: Adequada, equilíbrio.</w:t>
      </w:r>
    </w:p>
    <w:p w14:paraId="69182269" w14:textId="77777777" w:rsidR="005B72E7" w:rsidRPr="00F123A8" w:rsidRDefault="005B72E7" w:rsidP="005B72E7">
      <w:pPr>
        <w:numPr>
          <w:ilvl w:val="0"/>
          <w:numId w:val="8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0.4 &lt; x ≤ 0.6: Consistente, risco moderado.</w:t>
      </w:r>
    </w:p>
    <w:p w14:paraId="5DED082F" w14:textId="77777777" w:rsidR="005B72E7" w:rsidRPr="00F123A8" w:rsidRDefault="005B72E7" w:rsidP="005B72E7">
      <w:pPr>
        <w:numPr>
          <w:ilvl w:val="0"/>
          <w:numId w:val="8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0.6 &lt; x ≤ 0.8: Lógica, alto risco.</w:t>
      </w:r>
    </w:p>
    <w:p w14:paraId="695FDE72" w14:textId="77777777" w:rsidR="005B72E7" w:rsidRPr="00F123A8" w:rsidRDefault="005B72E7" w:rsidP="005B72E7">
      <w:pPr>
        <w:numPr>
          <w:ilvl w:val="0"/>
          <w:numId w:val="8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0.8: Apropriada, endividamento crítico.</w:t>
      </w:r>
    </w:p>
    <w:p w14:paraId="1DE5A06B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0D47FD05" w14:textId="77777777" w:rsidR="005B72E7" w:rsidRPr="00F123A8" w:rsidRDefault="005B72E7" w:rsidP="005B72E7">
      <w:pPr>
        <w:numPr>
          <w:ilvl w:val="0"/>
          <w:numId w:val="8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(0 ≤ x ≤ 0.2): Baixa alavancagem, indicando solidez financeira. Exemplo: Vale (VALE3) pode ter dívida/ativo </w:t>
      </w:r>
      <w:del w:id="11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0.15, com ativos robustos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R$400 bilhões) e dívida controlada. Implicações: Atraente para conservadores, com baixo risco financeiro. Recomendações: Confirmar eficiência na alocação de ativos; ideal para longo prazo. Riscos: Baixa alavancagem pode limitar crescimento; verificar estratégias de investimento.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evaluate_pl_ativos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estrutura de capital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1DC25B9F" w14:textId="77777777" w:rsidR="005B72E7" w:rsidRPr="00F123A8" w:rsidRDefault="005B72E7" w:rsidP="005B72E7">
      <w:pPr>
        <w:numPr>
          <w:ilvl w:val="0"/>
          <w:numId w:val="8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(0.2 &lt; x ≤ 0.4): Equilíbrio, comum em empresas estáveis. Exemplo: Ambev (ABEV3) pode ter dívida/ativo </w:t>
      </w:r>
      <w:del w:id="12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0.3, com dívida gerenciável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R$10 bilhões). Implicações: Adequado para moderados, com risco controlado. Recomendações: Avaliar covenants e estabilidade de receitas; ideal para portfólios diversificados. Riscos: Aumento de juros pode pressionar margens; monitorar taxas.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 líquida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44419C15" w14:textId="77777777" w:rsidR="005B72E7" w:rsidRPr="00F123A8" w:rsidRDefault="005B72E7" w:rsidP="005B72E7">
      <w:pPr>
        <w:numPr>
          <w:ilvl w:val="0"/>
          <w:numId w:val="8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(0.4 &lt; x ≤ 0.6): Risco moderado, com dívida significativa. Exemplo: Petrobras (PETR4) pode ter dívida/ativo </w:t>
      </w:r>
      <w:del w:id="13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0.5 devido a financiamentos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R$100 bilhões). Implicações: Cautela para conservadores; moderados avaliar fluxo de caixa. 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Recomendações: Verificar capacidade de pagamento e preços de commodities; monitorar políticas de desalavancagem. Riscos: Sensibilidade a mudanças macroeconômicas.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evaluate_divida_bruta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passivos totais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capacidade de pagamento.</w:t>
      </w:r>
    </w:p>
    <w:p w14:paraId="240DA9BF" w14:textId="77777777" w:rsidR="005B72E7" w:rsidRPr="00F123A8" w:rsidRDefault="005B72E7" w:rsidP="005B72E7">
      <w:pPr>
        <w:numPr>
          <w:ilvl w:val="0"/>
          <w:numId w:val="8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Péssimo (0.6 &lt; x ≤ 0.8): Alto risco, com predominância de dívida. Exemplo: Gol (GOLL4) pode ter dívida/ativo ~0.7 devido a financiamentos de frota. Implicações: Alto risco para conservadores; especulativos avaliar reestruturação. Recomendações: Foco em estratégias de desalavancagem; conservadores evitar. Riscos: Inadimplência em cenários adversos.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evaluate_divida_liquida_patrimonio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 líquida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3B35CF3E" w14:textId="77777777" w:rsidR="005B72E7" w:rsidRPr="00F123A8" w:rsidRDefault="005B72E7" w:rsidP="005B72E7">
      <w:pPr>
        <w:numPr>
          <w:ilvl w:val="0"/>
          <w:numId w:val="8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Crítico (&gt; 0.8): Endividamento crítico, próximo à insolvência. Exemplo: Oi (OIBR3) teve dívida/ativo &gt; 0.8 em 2020, com dívida elevada (~R$30 bilhões). Implicações: Risco elevado de falência. Recomendações: Conservadores evitar; especulativos avaliar recuperação judicial. Riscos: Dependência de credores e diluição de acionistas.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estrutura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1A5C429C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8. evaluate_capex_receita</w:t>
      </w:r>
    </w:p>
    <w:p w14:paraId="60742047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Proporção dos investimentos em capital (CAPEX) em relação à receita líquida (CAPEX / Receita Líquida), avaliando o nível de reinvestimento para crescimento.</w:t>
      </w:r>
    </w:p>
    <w:p w14:paraId="62073A2E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(Inferidas, em %):</w:t>
      </w:r>
    </w:p>
    <w:p w14:paraId="4A4FD040" w14:textId="77777777" w:rsidR="005B72E7" w:rsidRPr="00F123A8" w:rsidRDefault="005B72E7" w:rsidP="005B72E7">
      <w:pPr>
        <w:numPr>
          <w:ilvl w:val="0"/>
          <w:numId w:val="9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&lt; 5: Consistente, baixo investimento.</w:t>
      </w:r>
    </w:p>
    <w:p w14:paraId="72F50369" w14:textId="77777777" w:rsidR="005B72E7" w:rsidRPr="00F123A8" w:rsidRDefault="005B72E7" w:rsidP="005B72E7">
      <w:pPr>
        <w:numPr>
          <w:ilvl w:val="0"/>
          <w:numId w:val="9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5 ≤ x ≤ 10: Lógica, investimento sustentável.</w:t>
      </w:r>
    </w:p>
    <w:p w14:paraId="3C90BD05" w14:textId="77777777" w:rsidR="005B72E7" w:rsidRPr="00F123A8" w:rsidRDefault="005B72E7" w:rsidP="005B72E7">
      <w:pPr>
        <w:numPr>
          <w:ilvl w:val="0"/>
          <w:numId w:val="9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10 &lt; x ≤ 20: Adequada, equilíbrio.</w:t>
      </w:r>
    </w:p>
    <w:p w14:paraId="17B0359F" w14:textId="77777777" w:rsidR="005B72E7" w:rsidRPr="00F123A8" w:rsidRDefault="005B72E7" w:rsidP="005B72E7">
      <w:pPr>
        <w:numPr>
          <w:ilvl w:val="0"/>
          <w:numId w:val="9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20 &lt; x ≤ 30: Consistente, investimento elevado.</w:t>
      </w:r>
    </w:p>
    <w:p w14:paraId="5E05CF34" w14:textId="77777777" w:rsidR="005B72E7" w:rsidRPr="00F123A8" w:rsidRDefault="005B72E7" w:rsidP="005B72E7">
      <w:pPr>
        <w:numPr>
          <w:ilvl w:val="0"/>
          <w:numId w:val="9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&gt; 30: Lógica, investimento excessivo.</w:t>
      </w:r>
    </w:p>
    <w:p w14:paraId="1FEAF1CF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134B459A" w14:textId="77777777" w:rsidR="005B72E7" w:rsidRPr="00F123A8" w:rsidRDefault="005B72E7" w:rsidP="005B72E7">
      <w:pPr>
        <w:numPr>
          <w:ilvl w:val="0"/>
          <w:numId w:val="9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Fora da faixa (&lt; 5): Baixo investimento, indicando subutilização de recursos. Exemplo: Ambev (ABEV3) pode ter CAPEX/receita ~3%, focando em eficiência operacional em vez de expansão. Implicações: Atraente para investidores de renda, mas risco de estagnação. Recomendações: Conservadores avaliar política de dividendos; moderados verificar estratégias de crescimento. Riscos: Baixo CAPEX pode limitar crescimento futuro; monitorar planos de expansão.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geração de caixa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expansão.</w:t>
      </w:r>
    </w:p>
    <w:p w14:paraId="49B9EFA6" w14:textId="77777777" w:rsidR="005B72E7" w:rsidRPr="00F123A8" w:rsidRDefault="005B72E7" w:rsidP="005B72E7">
      <w:pPr>
        <w:numPr>
          <w:ilvl w:val="0"/>
          <w:numId w:val="9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Ótimo (5 ≤ x ≤ 10): Investimento sustentável, equilibrando crescimento e eficiência. Exemplo: Vale (VALE3) pode ter CAPEX/receita </w:t>
      </w:r>
      <w:del w:id="14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8%, com investimentos em mineração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R$10 bilhões). Implicações: Atraente para moderados, com potencial de crescimento. Recomendações: Confirmar retorno sobre investimentos e ciclos de commodities; ideal para longo prazo. Riscos: CAPEX elevado pode pressionar fluxo de caixa em ciclos baixos.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retorno sobre capital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7D2B90D0" w14:textId="77777777" w:rsidR="005B72E7" w:rsidRPr="00F123A8" w:rsidRDefault="005B72E7" w:rsidP="005B72E7">
      <w:pPr>
        <w:numPr>
          <w:ilvl w:val="0"/>
          <w:numId w:val="9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(10 &lt; x ≤ 20): Investimento equilibrado, comum em empresas em expansão. Exemplo: Suzano (SUZB3) pode ter CAPEX/receita ~15%, com investimentos em novas fábricas. Implicações: Adequado para moderados, com risco e retorno balanceados. Recomendações: Avaliar retorno esperado dos investimentos e exposição a câmbio; ideal para portfólios diversificados. Riscos: Investimentos podem não gerar retorno esperado; monitorar projetos.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fluxo de caixa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0B5F6FC8" w14:textId="77777777" w:rsidR="005B72E7" w:rsidRPr="00F123A8" w:rsidRDefault="005B72E7" w:rsidP="005B72E7">
      <w:pPr>
        <w:numPr>
          <w:ilvl w:val="0"/>
          <w:numId w:val="9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(20 &lt; x ≤ 30): Investimento elevado, indicando foco em crescimento. Exemplo: Petrobras (PETR4) pode ter CAPEX/receita ~25% devido a exploração offshore. Implicações: Risco para conservadores; atrativo para agressivos se projetos forem sólidos. Recomendações: Validar retorno sobre CAPEX e cronograma de projetos; conservadores evitar. Riscos: Projetos mal-sucedidos podem pressionar finanças. Referências Cruzadas: Verifique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caixa.</w:t>
      </w:r>
    </w:p>
    <w:p w14:paraId="674FF4A4" w14:textId="77777777" w:rsidR="005B72E7" w:rsidRPr="00F123A8" w:rsidRDefault="005B72E7" w:rsidP="005B72E7">
      <w:pPr>
        <w:numPr>
          <w:ilvl w:val="0"/>
          <w:numId w:val="9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Péssimo (&gt; 30): Investimento excessivo, com risco financeiro elevado. Exemplo: Magazine Luiza (MGLU3) pode ter CAPEX/receita &gt; 30% em anos de expansão digital. Implicações: Alto risco, adequado apenas para especulativos. Recomendações: Analisar retorno esperado e sustentabilidade financeira; conservadores evitar. Riscos: Investimentos excessivos podem levar a endividamento; monitorar fluxo de caixa. Referências Cruzadas: Combine with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01691F22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 evaluate_divida_bruta_ebitda</w:t>
      </w:r>
    </w:p>
    <w:p w14:paraId="38DC0FE1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Proporção da dívida bruta em relação ao EBITDA (Dívida Bruta / EBITDA), avaliando a capacidade de pagar dívidas totais com fluxo de caixa operacional.</w:t>
      </w:r>
    </w:p>
    <w:p w14:paraId="6D59EAE0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(Inferidas):</w:t>
      </w:r>
    </w:p>
    <w:p w14:paraId="2D948B43" w14:textId="77777777" w:rsidR="005B72E7" w:rsidRPr="00F123A8" w:rsidRDefault="005B72E7" w:rsidP="005B72E7">
      <w:pPr>
        <w:numPr>
          <w:ilvl w:val="0"/>
          <w:numId w:val="9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1.5: Lógica, baixa alavancagem.</w:t>
      </w:r>
    </w:p>
    <w:p w14:paraId="36AF54CB" w14:textId="77777777" w:rsidR="005B72E7" w:rsidRPr="00F123A8" w:rsidRDefault="005B72E7" w:rsidP="005B72E7">
      <w:pPr>
        <w:numPr>
          <w:ilvl w:val="0"/>
          <w:numId w:val="9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1.5 &lt; x ≤ 3: Adequada, equilíbrio.</w:t>
      </w:r>
    </w:p>
    <w:p w14:paraId="7F54C636" w14:textId="77777777" w:rsidR="005B72E7" w:rsidRPr="00F123A8" w:rsidRDefault="005B72E7" w:rsidP="005B72E7">
      <w:pPr>
        <w:numPr>
          <w:ilvl w:val="0"/>
          <w:numId w:val="9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3 &lt; x ≤ 5: Consistente, risco moderado.</w:t>
      </w:r>
    </w:p>
    <w:p w14:paraId="7244F6FB" w14:textId="77777777" w:rsidR="005B72E7" w:rsidRPr="00F123A8" w:rsidRDefault="005B72E7" w:rsidP="005B72E7">
      <w:pPr>
        <w:numPr>
          <w:ilvl w:val="0"/>
          <w:numId w:val="9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5 &lt; x ≤ 7: Lógica, alto risco.</w:t>
      </w:r>
    </w:p>
    <w:p w14:paraId="5AC3F4A4" w14:textId="77777777" w:rsidR="005B72E7" w:rsidRPr="00F123A8" w:rsidRDefault="005B72E7" w:rsidP="005B72E7">
      <w:pPr>
        <w:numPr>
          <w:ilvl w:val="0"/>
          <w:numId w:val="9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Crítico: &gt; 7: Apropriada, endividamento crítico.</w:t>
      </w:r>
    </w:p>
    <w:p w14:paraId="2A8D225A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036BAA52" w14:textId="77777777" w:rsidR="005B72E7" w:rsidRPr="00F123A8" w:rsidRDefault="005B72E7" w:rsidP="005B72E7">
      <w:pPr>
        <w:numPr>
          <w:ilvl w:val="0"/>
          <w:numId w:val="9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(0 ≤ x ≤ 1.5): Baixa alavancagem, indicando solidez financeira. Exemplo: Vale (VALE3) pode ter dívida bruta/EBITDA </w:t>
      </w:r>
      <w:del w:id="15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1.2, com EBITDA robusto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R$30 bilhões). Implicações: Atraente para conservadores, com baixo risco. Recomendações: Confirmar sustentabilidade do EBITDA; ideal para longo prazo. Riscos: EBITDA cíclico pode afetar capacidade de pagamento.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 líquida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capacidade de pagamento.</w:t>
      </w:r>
    </w:p>
    <w:p w14:paraId="5471B42D" w14:textId="77777777" w:rsidR="005B72E7" w:rsidRPr="00F123A8" w:rsidRDefault="005B72E7" w:rsidP="005B72E7">
      <w:pPr>
        <w:numPr>
          <w:ilvl w:val="0"/>
          <w:numId w:val="9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(1.5 &lt; x ≤ 3): Equilíbrio, com dívida gerenciável. Exemplo: Ambev (ABEV3) pode ter dívida bruta/EBITDA </w:t>
      </w:r>
      <w:del w:id="16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2, com dívida controlada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R$10 bilhões). Implicações: Adequado para moderados, com risco controlado. Recomendações: Avaliar covenants e estabilidade de EBITDA; ideal para portfólios diversificados. Riscos: Aumento de juros pode pressionar cobertura.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evaluate_divida_ativo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proporção de ativos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2919F884" w14:textId="77777777" w:rsidR="005B72E7" w:rsidRPr="00F123A8" w:rsidRDefault="005B72E7" w:rsidP="005B72E7">
      <w:pPr>
        <w:numPr>
          <w:ilvl w:val="0"/>
          <w:numId w:val="9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(3 &lt; x ≤ 5): Risco moderado, com dívida significativa. Exemplo: Petrobras (PETR4) pode ter dívida bruta/EBITDA </w:t>
      </w:r>
      <w:del w:id="17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4 devido a financiamentos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R$100 bilhões). Implicações: Cautela para conservadores; moderados avaliar fluxo de caixa. Recomendações: Verificar capacidade de pagamento e preços de commodities; monitorar desalavancagem. Riscos: Sensibilidade a mudanças macroeconômicas.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evaluate_divida_ebit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EBIT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caixa.</w:t>
      </w:r>
    </w:p>
    <w:p w14:paraId="645FB572" w14:textId="77777777" w:rsidR="005B72E7" w:rsidRPr="00F123A8" w:rsidRDefault="005B72E7" w:rsidP="005B72E7">
      <w:pPr>
        <w:numPr>
          <w:ilvl w:val="0"/>
          <w:numId w:val="9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Péssimo (5 &lt; x ≤ 7): Alto risco, com dívida elevada. Exemplo: Gol (GOLL4) pode ter dívida bruta/EBITDA ~6 devido a financiamentos de frota. Implicações: Alto risco para conservadores; especulativos avaliar reestruturação. Recomendações: Foco em estratégias de desalavancagem; conservadores evitar. Riscos: Inadimplência em cenários adversos.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evaluate_liquidez_imediata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solvência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evaluate_divida_liquida_patrimonio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alavancagem.</w:t>
      </w:r>
    </w:p>
    <w:p w14:paraId="46C0B9EB" w14:textId="77777777" w:rsidR="005B72E7" w:rsidRPr="00F123A8" w:rsidRDefault="005B72E7" w:rsidP="005B72E7">
      <w:pPr>
        <w:numPr>
          <w:ilvl w:val="0"/>
          <w:numId w:val="9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Crítico (&gt; 7): Endividamento crítico, próximo à insolvência. Exemplo: Oi (OIBR3) teve dívida bruta/EBITDA &gt; 7 em 2020, com dívida elevada (~R$30 bilhões). Implicações: Risco elevado de falência. Recomendações: Conservadores evitar; especulativos avaliar recuperação judicial. Riscos: Dependência de credores e diluição.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evaluate_passivos_ativos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estrutura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evaluate_cobertura_juros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capacidade de pagamento.</w:t>
      </w:r>
    </w:p>
    <w:p w14:paraId="6AA94E9A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evaluate_crescimento_margem_lucro_bruto</w:t>
      </w:r>
    </w:p>
    <w:p w14:paraId="7C3948CD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Taxa de crescimento da margem bruta ((Margem Bruta Atual - Margem Bruta Anterior) / Margem Bruta Anterior), avaliando a melhoria na eficiência antes de despesas operacionais.</w:t>
      </w:r>
    </w:p>
    <w:p w14:paraId="3CAADF07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Verificação das Faixas (Inferidas, em %):</w:t>
      </w:r>
    </w:p>
    <w:p w14:paraId="023AE172" w14:textId="77777777" w:rsidR="005B72E7" w:rsidRPr="00F123A8" w:rsidRDefault="005B72E7" w:rsidP="005B72E7">
      <w:pPr>
        <w:numPr>
          <w:ilvl w:val="0"/>
          <w:numId w:val="9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0: Consistente, queda na margem.</w:t>
      </w:r>
    </w:p>
    <w:p w14:paraId="27E773FC" w14:textId="77777777" w:rsidR="005B72E7" w:rsidRPr="00F123A8" w:rsidRDefault="005B72E7" w:rsidP="005B72E7">
      <w:pPr>
        <w:numPr>
          <w:ilvl w:val="0"/>
          <w:numId w:val="9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5: Lógica, crescimento baixo.</w:t>
      </w:r>
    </w:p>
    <w:p w14:paraId="75594C69" w14:textId="77777777" w:rsidR="005B72E7" w:rsidRPr="00F123A8" w:rsidRDefault="005B72E7" w:rsidP="005B72E7">
      <w:pPr>
        <w:numPr>
          <w:ilvl w:val="0"/>
          <w:numId w:val="9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15: Adequada, equilíbrio.</w:t>
      </w:r>
    </w:p>
    <w:p w14:paraId="7DD53C05" w14:textId="77777777" w:rsidR="005B72E7" w:rsidRPr="00F123A8" w:rsidRDefault="005B72E7" w:rsidP="005B72E7">
      <w:pPr>
        <w:numPr>
          <w:ilvl w:val="0"/>
          <w:numId w:val="9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15 &lt; x ≤ 30: Consistente, crescimento sólido.</w:t>
      </w:r>
    </w:p>
    <w:p w14:paraId="786C90F6" w14:textId="77777777" w:rsidR="005B72E7" w:rsidRPr="00F123A8" w:rsidRDefault="005B72E7" w:rsidP="005B72E7">
      <w:pPr>
        <w:numPr>
          <w:ilvl w:val="0"/>
          <w:numId w:val="9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30: Lógica, crescimento excepcional.</w:t>
      </w:r>
    </w:p>
    <w:p w14:paraId="78022506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05535A88" w14:textId="77777777" w:rsidR="005B72E7" w:rsidRPr="00F123A8" w:rsidRDefault="005B72E7" w:rsidP="005B72E7">
      <w:pPr>
        <w:numPr>
          <w:ilvl w:val="0"/>
          <w:numId w:val="9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Crítico (&lt; 0): Queda na margem bruta indica piora na eficiência. Exemplo: Oi (OIBR3) teve crescimento negativo (~-12%) em 2020 devido a custos elevados. Implicações: Alto risco operacional, inviável para conservadores. Recomendações: Especulativos avaliar redução de custos; conservadores evitar. Riscos: Margem negativa pode ser estrutural; verificar planos de recuperação. Referências Cruzadas: Combine with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evaluate_margem_bruta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bruta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69C4D6EA" w14:textId="77777777" w:rsidR="005B72E7" w:rsidRPr="00F123A8" w:rsidRDefault="005B72E7" w:rsidP="005B72E7">
      <w:pPr>
        <w:numPr>
          <w:ilvl w:val="0"/>
          <w:numId w:val="9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(0 ≤ x ≤ 5): Crescimento baixo, comum em setores competitivos. Exemplo: Casas Bahia (BHIA3) pode ter crescimento ~3% devido a margens apertadas no varejo. Implicações: Risco para investidores de renda; menos atrativo para agressivos. Recomendações: Moderados verificar estratégias de eficiência; conservadores evitar. Riscos: Estagnação pode limitar lucros; monitorar concorrência.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geral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evaluate_giro_ativos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utilização de ativos.</w:t>
      </w:r>
    </w:p>
    <w:p w14:paraId="3F75C219" w14:textId="77777777" w:rsidR="005B72E7" w:rsidRPr="00F123A8" w:rsidRDefault="005B72E7" w:rsidP="005B72E7">
      <w:pPr>
        <w:numPr>
          <w:ilvl w:val="0"/>
          <w:numId w:val="9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(5 &lt; x ≤ 15): Crescimento equilibrado, típico de empresas estáveis. Exemplo: Suzano (SUZB3) pode ter crescimento ~10%, com melhoria em exportações. Implicações: Adequado para moderados, com potencial de eficiência. Recomendações: Avaliar consistência e exposição a custos; ideal para portfólios diversificados. Riscos: Aumento de custos pode pressionar margens.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23A412EC" w14:textId="77777777" w:rsidR="005B72E7" w:rsidRPr="00F123A8" w:rsidRDefault="005B72E7" w:rsidP="005B72E7">
      <w:pPr>
        <w:numPr>
          <w:ilvl w:val="0"/>
          <w:numId w:val="9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(15 &lt; x ≤ 30): Crescimento sólido, indicando eficiência. Exemplo: Ambev (ABEV3) pode ter crescimento ~20%, com margens consistentes. Implicações: Atraente para moderados e conservadores. Recomendações: Confirmar sustentabilidade e estratégias de custo; ideal para longo prazo. Riscos: Dependência de escala pode limitar crescimento.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fluxo de caixa.</w:t>
      </w:r>
    </w:p>
    <w:p w14:paraId="6876B967" w14:textId="77777777" w:rsidR="005B72E7" w:rsidRPr="00F123A8" w:rsidRDefault="005B72E7" w:rsidP="005B72E7">
      <w:pPr>
        <w:numPr>
          <w:ilvl w:val="0"/>
          <w:numId w:val="9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Fora da faixa (&gt; 30): Crescimento excepcional, comum em empresas em expansão. Exemplo: Magazine Luiza (MGLU3) pode ter crescimento &gt; 30% em anos de digitalização. Implicações: Atraente para agressivos, mas requer validação. Recomendações: Avaliar projeções de mercado; 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conservadores evitar. Riscos: Crescimento elevado pode ser insustentável. Referências Cruzadas: Combine with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evaluate_crescimento_lucro_liquido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consistência.</w:t>
      </w:r>
    </w:p>
    <w:p w14:paraId="2DB3A42C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evaluate_crescimento_lucro_liquido</w:t>
      </w:r>
    </w:p>
    <w:p w14:paraId="5FADFA35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Taxa de crescimento anual do lucro líquido ((Lucro Líquido Atual - Lucro Líquido Anterior) / Lucro Líquido Anterior), avaliando a expansão dos lucros após todas as despesas.</w:t>
      </w:r>
    </w:p>
    <w:p w14:paraId="3064B55F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(Inferidas, em %):</w:t>
      </w:r>
    </w:p>
    <w:p w14:paraId="228EC97E" w14:textId="77777777" w:rsidR="005B72E7" w:rsidRPr="00F123A8" w:rsidRDefault="005B72E7" w:rsidP="005B72E7">
      <w:pPr>
        <w:numPr>
          <w:ilvl w:val="0"/>
          <w:numId w:val="9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0: Consistente, queda no lucro.</w:t>
      </w:r>
    </w:p>
    <w:p w14:paraId="5AD4A14B" w14:textId="77777777" w:rsidR="005B72E7" w:rsidRPr="00F123A8" w:rsidRDefault="005B72E7" w:rsidP="005B72E7">
      <w:pPr>
        <w:numPr>
          <w:ilvl w:val="0"/>
          <w:numId w:val="9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0 ≤ x ≤ 5: Lógica, crescimento baixo.</w:t>
      </w:r>
    </w:p>
    <w:p w14:paraId="2A3C8EC4" w14:textId="77777777" w:rsidR="005B72E7" w:rsidRPr="00F123A8" w:rsidRDefault="005B72E7" w:rsidP="005B72E7">
      <w:pPr>
        <w:numPr>
          <w:ilvl w:val="0"/>
          <w:numId w:val="9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15: Adequada, equilíbrio.</w:t>
      </w:r>
    </w:p>
    <w:p w14:paraId="703DCAD8" w14:textId="77777777" w:rsidR="005B72E7" w:rsidRPr="00F123A8" w:rsidRDefault="005B72E7" w:rsidP="005B72E7">
      <w:pPr>
        <w:numPr>
          <w:ilvl w:val="0"/>
          <w:numId w:val="9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15 &lt; x ≤ 30: Consistente, crescimento sólido.</w:t>
      </w:r>
    </w:p>
    <w:p w14:paraId="0D9BB1EA" w14:textId="77777777" w:rsidR="005B72E7" w:rsidRPr="00F123A8" w:rsidRDefault="005B72E7" w:rsidP="005B72E7">
      <w:pPr>
        <w:numPr>
          <w:ilvl w:val="0"/>
          <w:numId w:val="9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30: Lógica, crescimento excepcional.</w:t>
      </w:r>
    </w:p>
    <w:p w14:paraId="290511C9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42881334" w14:textId="77777777" w:rsidR="005B72E7" w:rsidRPr="00F123A8" w:rsidRDefault="005B72E7" w:rsidP="005B72E7">
      <w:pPr>
        <w:numPr>
          <w:ilvl w:val="0"/>
          <w:numId w:val="9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0): Queda no lucro líquido indica dificuldades financeiras. Exemplo: Oi (OIBR3) teve crescimento negativo (</w:t>
      </w:r>
      <w:del w:id="18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-20%) em 2020 devido a prejuízos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R$10 bilhões). Implicações: Alto risco de insolvência, inviável para conservadores. Recomendações: Especulativos avaliar recuperação; conservadores evitar. Riscos: Prejuízos recorrentes podem levar a falência; verificar planos de reestruturação. Referências Cruzadas: Combine with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evaluate_lpa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lucro por ação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79557ACB" w14:textId="77777777" w:rsidR="005B72E7" w:rsidRPr="00F123A8" w:rsidRDefault="005B72E7" w:rsidP="005B72E7">
      <w:pPr>
        <w:numPr>
          <w:ilvl w:val="0"/>
          <w:numId w:val="9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(0 ≤ x ≤ 5): Crescimento baixo, comum em setores maduros. Exemplo: Casas Bahia (BHIA3) pode ter crescimento ~3% devido a margens apertadas. Implicações: Risco para investidores de crescimento; menos atrativo para agressivos. Recomendações: Moderados verificar estratégias de eficiência; conservadores evitar. Riscos: Estagnação pode limitar valorização; monitorar concorrência.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5F54B3D5" w14:textId="77777777" w:rsidR="005B72E7" w:rsidRPr="00F123A8" w:rsidRDefault="005B72E7" w:rsidP="005B72E7">
      <w:pPr>
        <w:numPr>
          <w:ilvl w:val="0"/>
          <w:numId w:val="9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(5 &lt; x ≤ 15): Crescimento equilibrado, típico de empresas estáveis. Exemplo: Suzano (SUZB3) pode ter crescimento ~10%, com lucros consistentes. Implicações: Adequado para moderados, com potencial de valorização. Recomendações: Avaliar consistência de lucros e tendências setoriais; ideal para portfólios diversificados. Riscos: Ciclos econômicos podem afetar lucros.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fluxo de caixa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4F83D668" w14:textId="77777777" w:rsidR="005B72E7" w:rsidRPr="00F123A8" w:rsidRDefault="005B72E7" w:rsidP="005B72E7">
      <w:pPr>
        <w:numPr>
          <w:ilvl w:val="0"/>
          <w:numId w:val="9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(15 &lt; x ≤ 30): Crescimento sólido, atraente para investidores. Exemplo: Ambev (ABEV3) pode ter crescimento ~20%, com margens estáveis. Implicações: Atraente para moderados e agressivos. 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Recomendações: Confirmar sustentabilidade e expansão de mercado; ideal para longo prazo. Riscos: Dependência de margens estáveis.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evaluate_margem_liquida_crescimento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0FC5406E" w14:textId="77777777" w:rsidR="005B72E7" w:rsidRPr="00F123A8" w:rsidRDefault="005B72E7" w:rsidP="005B72E7">
      <w:pPr>
        <w:numPr>
          <w:ilvl w:val="0"/>
          <w:numId w:val="9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Fora da faixa (&gt; 30): Crescimento excepcional, comum em empresas em expansão. Exemplo: Magazine Luiza (MGLU3) pode ter crescimento &gt; 30% em anos de forte digitalização. Implicações: Atraente para agressivos, mas requer validação. Recomendações: Avaliar projeções de mercado e concorrência; conservadores evitar. Riscos: Crescimento elevado pode ser insustentável. Referências Cruzadas: Combine with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1D457DFA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12. evaluate_p_ebit</w:t>
      </w:r>
    </w:p>
    <w:p w14:paraId="0DFE9446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Preço sobre EBIT (Capitalização de Mercado / EBIT), avaliando a valorização da empresa em relação ao lucro operacional.</w:t>
      </w:r>
    </w:p>
    <w:p w14:paraId="7A8AFA99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(Inferidas):</w:t>
      </w:r>
    </w:p>
    <w:p w14:paraId="40BCB020" w14:textId="77777777" w:rsidR="005B72E7" w:rsidRPr="00F123A8" w:rsidRDefault="005B72E7" w:rsidP="005B72E7">
      <w:pPr>
        <w:numPr>
          <w:ilvl w:val="0"/>
          <w:numId w:val="9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5: Lógica, subvalorização significativa.</w:t>
      </w:r>
    </w:p>
    <w:p w14:paraId="21BD8EDF" w14:textId="77777777" w:rsidR="005B72E7" w:rsidRPr="00F123A8" w:rsidRDefault="005B72E7" w:rsidP="005B72E7">
      <w:pPr>
        <w:numPr>
          <w:ilvl w:val="0"/>
          <w:numId w:val="9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8: Adequada, valuation justo.</w:t>
      </w:r>
    </w:p>
    <w:p w14:paraId="001ED34A" w14:textId="77777777" w:rsidR="005B72E7" w:rsidRPr="00F123A8" w:rsidRDefault="005B72E7" w:rsidP="005B72E7">
      <w:pPr>
        <w:numPr>
          <w:ilvl w:val="0"/>
          <w:numId w:val="9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8 &lt; x ≤ 12: Consistente, sobrevalorização moderada.</w:t>
      </w:r>
    </w:p>
    <w:p w14:paraId="399C5BEE" w14:textId="77777777" w:rsidR="005B72E7" w:rsidRPr="00F123A8" w:rsidRDefault="005B72E7" w:rsidP="005B72E7">
      <w:pPr>
        <w:numPr>
          <w:ilvl w:val="0"/>
          <w:numId w:val="9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12 &lt; x ≤ 15: Lógica, alto prêmio.</w:t>
      </w:r>
    </w:p>
    <w:p w14:paraId="3E7F8D15" w14:textId="77777777" w:rsidR="005B72E7" w:rsidRPr="00F123A8" w:rsidRDefault="005B72E7" w:rsidP="005B72E7">
      <w:pPr>
        <w:numPr>
          <w:ilvl w:val="0"/>
          <w:numId w:val="9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15: Apropriada, especulação elevada.</w:t>
      </w:r>
    </w:p>
    <w:p w14:paraId="3E543BC4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40859F93" w14:textId="77777777" w:rsidR="005B72E7" w:rsidRPr="00F123A8" w:rsidRDefault="005B72E7" w:rsidP="005B72E7">
      <w:pPr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(0 ≤ x ≤ 5): Subvalorização significativa, sugerindo que a empresa está barata em relação ao lucro operacional. Exemplo: Vale (VALE3) teve P/EBIT </w:t>
      </w:r>
      <w:del w:id="19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4 em 2023, com EBIT robusto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R$25 bilhões) devido a preços de minério. Implicações: Oportunidade para investidores de valor, com potencial de valorização. Recomendações: Confirmar sustentabilidade do EBIT e exposição a ciclos; ideal para longo prazo. Riscos: EBIT elevado pode ser temporário; analisar histórico e projeções setoriais.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evaluate_ev_ebit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valuation completo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6147AE48" w14:textId="77777777" w:rsidR="005B72E7" w:rsidRPr="00F123A8" w:rsidRDefault="005B72E7" w:rsidP="005B72E7">
      <w:pPr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(5 &lt; x ≤ 8): Valuation justo, comum em empresas estáveis. Exemplo: Ambev (ABEV3) pode ter P/EBIT </w:t>
      </w:r>
      <w:del w:id="20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7, com EBIT consistente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R$15 bilhões). Implicações: Equilíbrio para moderados, com risco e retorno balanceados. Recomendações: Avaliar crescimento de EBIT e estabilidade setorial; ideal para portfólios diversificados. Riscos: Estagnação em setores maduros pode limitar upside.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fluxo de caixa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15F5DEDE" w14:textId="77777777" w:rsidR="005B72E7" w:rsidRPr="00F123A8" w:rsidRDefault="005B72E7" w:rsidP="005B72E7">
      <w:pPr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Ruim (8 &lt; x ≤ 12): Sobrevalorização moderada, comum em empresas com crescimento esperado. Exemplo: Raia Drogasil (RADL3) pode ter P/EBIT ~10 devido à expansão no varejo. Implicações: Cautela para conservadores; 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atrativo para crescimento se projeções forem sólidas. Recomendações: Validar crescimento de EBIT com análise de mercado; moderados monitorar concorrência. Riscos: Expectativas não realizadas podem levar a correções. Referências Cruzadas: Verifique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receita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1473B4E8" w14:textId="77777777" w:rsidR="005B72E7" w:rsidRPr="00F123A8" w:rsidRDefault="005B72E7" w:rsidP="005B72E7">
      <w:pPr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Péssimo (12 &lt; x ≤ 15): Valuation elevado, com prêmio significativo. Exemplo: Localiza (RENT3) pode ter P/EBIT ~13 em períodos de alta demanda. Implicações: Risco de correção; menos atrativo para conservadores. Recomendações: Agressivos confirmar fundamentos de crescimento; conservadores evitar. Riscos: Sensibilidade a mudanças macroeconômicas, como juros altos. Referências Cruzadas: Combine with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evaluate_divida_ebit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35EFDBFC" w14:textId="77777777" w:rsidR="005B72E7" w:rsidRPr="00F123A8" w:rsidRDefault="005B72E7" w:rsidP="005B72E7">
      <w:pPr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Crítico (&gt; 15): Especulação elevada, com preço muito acima do EBIT. Exemplo: Nubank (NUBR33) pode ter P/EBIT &gt; 15 devido a expectativas de crescimento digital. Implicações: Alto risco, adequado para especulativos. Recomendações: Analisar projeções de mercado; conservadores evitar. Riscos: Bolhas especulativas ou falha em entregar crescimento. Referências Cruzadas: Avalie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ativos.</w:t>
      </w:r>
    </w:p>
    <w:p w14:paraId="4DD712C3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13. evaluate_payout_ratio</w:t>
      </w:r>
    </w:p>
    <w:p w14:paraId="4EF78FDE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Proporção dos lucros distribuídos como dividendos (Dividendos Pagos / Lucro Líquido), avaliando a política de distribuição de lucros.</w:t>
      </w:r>
    </w:p>
    <w:p w14:paraId="0A570700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(Inferidas, em %):</w:t>
      </w:r>
    </w:p>
    <w:p w14:paraId="47B44C30" w14:textId="77777777" w:rsidR="005B72E7" w:rsidRPr="00F123A8" w:rsidRDefault="005B72E7" w:rsidP="005B72E7">
      <w:pPr>
        <w:numPr>
          <w:ilvl w:val="0"/>
          <w:numId w:val="10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&gt; 100: Consistente, dividendos excedem lucros.</w:t>
      </w:r>
    </w:p>
    <w:p w14:paraId="6ADBA853" w14:textId="77777777" w:rsidR="005B72E7" w:rsidRPr="00F123A8" w:rsidRDefault="005B72E7" w:rsidP="005B72E7">
      <w:pPr>
        <w:numPr>
          <w:ilvl w:val="0"/>
          <w:numId w:val="10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75 ≤ x ≤ 100: Lógica, alta distribuição.</w:t>
      </w:r>
    </w:p>
    <w:p w14:paraId="07D55EA8" w14:textId="77777777" w:rsidR="005B72E7" w:rsidRPr="00F123A8" w:rsidRDefault="005B72E7" w:rsidP="005B72E7">
      <w:pPr>
        <w:numPr>
          <w:ilvl w:val="0"/>
          <w:numId w:val="10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50 &lt; x ≤ 75: Adequada, equilíbrio.</w:t>
      </w:r>
    </w:p>
    <w:p w14:paraId="1F9D1917" w14:textId="77777777" w:rsidR="005B72E7" w:rsidRPr="00F123A8" w:rsidRDefault="005B72E7" w:rsidP="005B72E7">
      <w:pPr>
        <w:numPr>
          <w:ilvl w:val="0"/>
          <w:numId w:val="10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25 &lt; x ≤ 50: Consistente, distribuição sustentável.</w:t>
      </w:r>
    </w:p>
    <w:p w14:paraId="68D85AD3" w14:textId="77777777" w:rsidR="005B72E7" w:rsidRPr="00F123A8" w:rsidRDefault="005B72E7" w:rsidP="005B72E7">
      <w:pPr>
        <w:numPr>
          <w:ilvl w:val="0"/>
          <w:numId w:val="10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0 ≤ x ≤ 25: Lógica, baixa distribuição.</w:t>
      </w:r>
    </w:p>
    <w:p w14:paraId="4F2137D4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Descrições Aprimoradas:</w:t>
      </w:r>
    </w:p>
    <w:p w14:paraId="48679E6D" w14:textId="77777777" w:rsidR="005B72E7" w:rsidRPr="00F123A8" w:rsidRDefault="005B72E7" w:rsidP="005B72E7">
      <w:pPr>
        <w:numPr>
          <w:ilvl w:val="0"/>
          <w:numId w:val="10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Crítico (&gt; 100): Dividendos excedem lucros, indicando uso de reservas ou dívida. Exemplo: Oi (OIBR3) em períodos de crise pagou dividendos acima do lucro, usando reservas (~R$500 milhões). Implicações: Risco de insustentabilidade, inviável para investidores de renda. Recomendações: Conservadores evitar; especulativos avaliar saúde financeira. Riscos: Distribuição insustentável pode levar a cortes ou endividamento; verificar fluxo de caixa. Referências Cruzadas: Combine with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evaluate_dividend_yield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evaluate_free_cash_flow_yield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geração de caixa.</w:t>
      </w:r>
    </w:p>
    <w:p w14:paraId="4A359057" w14:textId="77777777" w:rsidR="005B72E7" w:rsidRPr="00F123A8" w:rsidRDefault="005B72E7" w:rsidP="005B72E7">
      <w:pPr>
        <w:numPr>
          <w:ilvl w:val="0"/>
          <w:numId w:val="10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Ruim (75 ≤ x ≤ 100): Alta distribuição, comprometendo reinvestimento. Exemplo: Taesa (TAEE11) pode ter payout ~80%, comum em infraestrutura. Implicações: Atraente para renda, mas risco de crescimento limitado. Recomendações: Conservadores verificar sustentabilidade; moderados avaliar fluxo de caixa. Riscos: Redução de investimentos pode afetar crescimento; monitorar projetos.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evaluate_liquidez_corrente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solvência.</w:t>
      </w:r>
    </w:p>
    <w:p w14:paraId="03EF4428" w14:textId="77777777" w:rsidR="005B72E7" w:rsidRPr="00F123A8" w:rsidRDefault="005B72E7" w:rsidP="005B72E7">
      <w:pPr>
        <w:numPr>
          <w:ilvl w:val="0"/>
          <w:numId w:val="10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(50 &lt; x ≤ 75): Equilíbrio entre dividendos e reinvestimento. Exemplo: Ambev (ABEV3) mantém payout </w:t>
      </w:r>
      <w:del w:id="21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60%, com lucros consistentes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R$10 bilhões). Implicações: Adequado para investidores de renda e moderados. Recomendações: Avaliar estabilidade de lucros e política de dividendos; ideal para portfólios diversificados. Riscos: Mudanças setoriais podem reduzir lucros; monitorar relatórios. Referências Cruzadas: Compare with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rentabilidade.</w:t>
      </w:r>
    </w:p>
    <w:p w14:paraId="0D167140" w14:textId="77777777" w:rsidR="005B72E7" w:rsidRPr="00F123A8" w:rsidRDefault="005B72E7" w:rsidP="005B72E7">
      <w:pPr>
        <w:numPr>
          <w:ilvl w:val="0"/>
          <w:numId w:val="10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(25 &lt; x ≤ 50): Distribuição sustentável, permitindo reinvestimento. Exemplo: Vale (VALE3) pode ter payout </w:t>
      </w:r>
      <w:del w:id="22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40% em anos de alta lucratividade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R$8 bilhões). Implicações: Atraente para conservadores e moderados, com equilíbrio. Recomendações: Confirmar sustentabilidade de lucros e estratégias de investimento; ideal para longo prazo. Riscos: Ciclos de mercado podem afetar dividendos.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evaluate_dividend_yield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retorno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expansão.</w:t>
      </w:r>
    </w:p>
    <w:p w14:paraId="31035900" w14:textId="77777777" w:rsidR="005B72E7" w:rsidRPr="00F123A8" w:rsidRDefault="005B72E7" w:rsidP="005B72E7">
      <w:pPr>
        <w:numPr>
          <w:ilvl w:val="0"/>
          <w:numId w:val="10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Fora da faixa (0 ≤ x ≤ 25): Baixa distribuição, priorizando reinvestimento. Exemplo: Magazine Luiza (MGLU3) pode ter payout ~10% devido a foco em crescimento digital. Implicações: Atraente para investidores de crescimento; menos para renda. Recomendações: Agressivos avaliar planos de expansão; conservadores evitar. Riscos: Falta de dividendos pode decepcionar investidores de renda; verificar estratégias de crescimento. Referências Cruzadas: Combine with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crescimento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evaluate_roic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retorno.</w:t>
      </w:r>
    </w:p>
    <w:p w14:paraId="687A2A0B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14. evaluate_ev_ebit</w:t>
      </w:r>
    </w:p>
    <w:p w14:paraId="31ABC80E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Definição: Valor da empresa sobre EBIT ((Capitalização de Mercado + Dívida Líquida) / EBIT), avaliando a valorização total em relação ao lucro operacional.</w:t>
      </w:r>
    </w:p>
    <w:p w14:paraId="262695AF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das Faixas (Inferidas):</w:t>
      </w:r>
    </w:p>
    <w:p w14:paraId="314910D3" w14:textId="77777777" w:rsidR="005B72E7" w:rsidRPr="00F123A8" w:rsidRDefault="005B72E7" w:rsidP="005B72E7">
      <w:pPr>
        <w:numPr>
          <w:ilvl w:val="0"/>
          <w:numId w:val="10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Crítico: &lt; 0: Consistente, EBIT negativo.</w:t>
      </w:r>
    </w:p>
    <w:p w14:paraId="5B17359C" w14:textId="77777777" w:rsidR="005B72E7" w:rsidRPr="00F123A8" w:rsidRDefault="005B72E7" w:rsidP="005B72E7">
      <w:pPr>
        <w:numPr>
          <w:ilvl w:val="0"/>
          <w:numId w:val="10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Ótimo: 0 ≤ x ≤ 5: Lógica, subvalorização significativa.</w:t>
      </w:r>
    </w:p>
    <w:p w14:paraId="24707C0A" w14:textId="77777777" w:rsidR="005B72E7" w:rsidRPr="00F123A8" w:rsidRDefault="005B72E7" w:rsidP="005B72E7">
      <w:pPr>
        <w:numPr>
          <w:ilvl w:val="0"/>
          <w:numId w:val="10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Moderado: 5 &lt; x ≤ 8: Adequada, valuation justo.</w:t>
      </w:r>
    </w:p>
    <w:p w14:paraId="0A53415C" w14:textId="77777777" w:rsidR="005B72E7" w:rsidRPr="00F123A8" w:rsidRDefault="005B72E7" w:rsidP="005B72E7">
      <w:pPr>
        <w:numPr>
          <w:ilvl w:val="0"/>
          <w:numId w:val="10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Ruim: 8 &lt; x ≤ 12: Consistente, sobrevalorização moderada.</w:t>
      </w:r>
    </w:p>
    <w:p w14:paraId="36FF22F7" w14:textId="77777777" w:rsidR="005B72E7" w:rsidRPr="00F123A8" w:rsidRDefault="005B72E7" w:rsidP="005B72E7">
      <w:pPr>
        <w:numPr>
          <w:ilvl w:val="0"/>
          <w:numId w:val="10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Péssimo: 12 &lt; x ≤ 15: Lógica, alto prêmio.</w:t>
      </w:r>
    </w:p>
    <w:p w14:paraId="74ED2E93" w14:textId="77777777" w:rsidR="005B72E7" w:rsidRPr="00F123A8" w:rsidRDefault="005B72E7" w:rsidP="005B72E7">
      <w:pPr>
        <w:numPr>
          <w:ilvl w:val="0"/>
          <w:numId w:val="10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 da faixa: &gt; 15: Apropriada, especulação elevada.</w:t>
      </w:r>
    </w:p>
    <w:p w14:paraId="4A20BD3B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Descrições Aprimoradas (Expandidas):</w:t>
      </w:r>
    </w:p>
    <w:p w14:paraId="650855C6" w14:textId="77777777" w:rsidR="005B72E7" w:rsidRPr="00F123A8" w:rsidRDefault="005B72E7" w:rsidP="005B72E7">
      <w:pPr>
        <w:numPr>
          <w:ilvl w:val="0"/>
          <w:numId w:val="10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Crítico (&lt; 0): EBIT negativo indica prejuízo operacional, tornando o EV/EBIT irrelevante para valuation positivo. Exemplo: Oi (OIBR3) em 2020 teve EBIT negativo (</w:t>
      </w:r>
      <w:del w:id="23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-R$2 bilhões) devido a custos elevados e receita estagnada no setor de telecomunicações, com dívidas acumuladas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R$30 bilhões). Implicações: Sinal crítico de insolvência, inviável para a maioria dos investidores, exceto especulativos com alta tolerância a risco. Recomendações: Conservadores e moderados devem evitar; especulativos podem considerar apenas com evidências concretas de recuperação, como venda de ativos (ex.: unidade móvel da Oi) ou reestruturação bem-sucedida. Riscos: EBIT negativo pode mascarar ativos valiosos (ex.: infraestrutura de telecom) ou potencial de recuperação, mas o risco de falência é elevado; análise detalhada de relatórios e notícias setoriais é essencial.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evaluate_evebitda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consistência operacional,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evaluate_margem_operacional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alavancagem, verificando se a empresa pode reverter o quadro.</w:t>
      </w:r>
    </w:p>
    <w:p w14:paraId="0BCF88DD" w14:textId="77777777" w:rsidR="005B72E7" w:rsidRPr="00F123A8" w:rsidRDefault="005B72E7" w:rsidP="005B72E7">
      <w:pPr>
        <w:numPr>
          <w:ilvl w:val="0"/>
          <w:numId w:val="10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Ótimo (0 ≤ x ≤ 5): Sugere subvalorização significativa, com o valor da empresa baixo em relação ao lucro operacional. Exemplo: Vale (VALE3) em 2023 apresentou EV/EBIT </w:t>
      </w:r>
      <w:del w:id="24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4, com capitalização de ~R$300 bilhões, dívida líquida de ~R$50 bilhões e EBIT robusto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R$25 bilhões), beneficiada por margens altas no setor de mineração durante picos de preços de minério de ferro. Implicações: Oportunidade atraente para investidores de valor, com potencial de valorização em mercados favoráveis. Recomendações: Conservadores e moderados devem confirmar a sustentabilidade do EBIT, analisando ciclos de commodities e relatórios setoriais (ex.: preços de minério); ideal para estratégias de longo prazo. Agressivos podem alavancar posições em momentos de subvalorização. Riscos: EBIT elevado pode ser cíclico, dependente de fatores externos como demanda global; quedas de preço podem reduzir margens rapidamente. Referências Cruzadas: Analise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evaluate_p_vp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subvalorização patrimonial,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evaluate_roe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rentabilidade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 de fluxo de caixa.</w:t>
      </w:r>
    </w:p>
    <w:p w14:paraId="33C24A65" w14:textId="77777777" w:rsidR="005B72E7" w:rsidRPr="00F123A8" w:rsidRDefault="005B72E7" w:rsidP="005B72E7">
      <w:pPr>
        <w:numPr>
          <w:ilvl w:val="0"/>
          <w:numId w:val="10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Moderado (5 &lt; x ≤ 8): Reflete valuation equilibrado, comum em empresas com operações estáveis e margens consistentes. Exemplo: Ambev (ABEV3) frequentemente mantém EV/EBIT </w:t>
      </w:r>
      <w:del w:id="25" w:author="Unknown">
        <w:r w:rsidRPr="00F123A8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pt-BR"/>
            <w14:ligatures w14:val="none"/>
          </w:rPr>
          <w:delText>7, com capitalização de ~R$100 bilhões, dívida líquida baixa (</w:delText>
        </w:r>
      </w:del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R$2 bilhões) e EBIT estável (~R$15 bilhões), impulsionada por liderança no setor de bebidas. Implicações: Adequado para investidores moderados, oferecendo equilíbrio entre preço e lucratividade operacional, com risco moderado. Recomendações: Avaliar crescimento de receita e consistência de margens, verificando relatórios trimestrais e tendências de consumo; ideal para portfólios diversificados com foco em estabilidade. Riscos: Estagnação em setores maduros (ex.: bebidas alcoólicas) pode limitar upside; concorrência de marcas premium pode pressionar margens. Referências Cruzadas: Compare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crescimento esperado,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evaluate_p_l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lucros líquidos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 operacional.</w:t>
      </w:r>
    </w:p>
    <w:p w14:paraId="3FACE2CD" w14:textId="77777777" w:rsidR="005B72E7" w:rsidRPr="00F123A8" w:rsidRDefault="005B72E7" w:rsidP="005B72E7">
      <w:pPr>
        <w:numPr>
          <w:ilvl w:val="0"/>
          <w:numId w:val="10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Ruim (8 &lt; x ≤ 12): Indica sobrevalorização moderada, comum em empresas com expectativas de crescimento ou em setores premium. Exemplo: Raia Drogasil (RADL3) pode ter EV/EBIT ~10, com capitalização de ~R$50 bilhões e EBIT de ~R$5 bilhões, refletindo expansão agressiva no varejo farmacêutico. Implicações: Requer cautela para investidores conservadores, mas pode ser atrativo para moderados e agressivos se o crescimento for sustentável. Recomendações: Validar projeções de crescimento (ex.: novas lojas, penetração de mercado) e comparar com concorrentes (ex.: Pague Menos); moderados devem monitorar relatórios de expansão. Riscos: Expectativas não realizadas ou aumento de concorrência podem levar a correções de preço; verificar saturação do mercado. Referências Cruzadas: Verifique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evaluate_psr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receita,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expansão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evaluate_margem_liquida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eficiência.</w:t>
      </w:r>
    </w:p>
    <w:p w14:paraId="6685B1B4" w14:textId="77777777" w:rsidR="005B72E7" w:rsidRPr="00F123A8" w:rsidRDefault="005B72E7" w:rsidP="005B72E7">
      <w:pPr>
        <w:numPr>
          <w:ilvl w:val="0"/>
          <w:numId w:val="10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Péssimo (12 &lt; x ≤ 15): Sugere valuation elevado, com prêmio significativo sobre o lucro operacional. Exemplo: Localiza (RENT3) pode ter EV/EBIT ~13 em períodos de alta demanda por aluguel de veículos, com capitalização de ~R$40 bilhões e EBIT de ~R$3 bilhões. Implicações: Alto risco de correção de preço, menos atrativo para conservadores; especulativos podem considerar se houver fundamentos sólidos. Recomendações: Agressivos devem confirmar crescimento de frota e receita; conservadores evitar devido ao risco de sobrevalorização. Riscos: Sensibilidade a mudanças macroeconômicas (ex.: aumento de juros ou queda na demanda por mobilidade) pode impactar negativamente; monitorar indicadores econômicos. Referências Cruzadas: Combine com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evaluate_p_ebitda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fluxo de caixa,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evaluate_divida_liquida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alavancagem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evaluate_crescimento_lucro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tendências.</w:t>
      </w:r>
    </w:p>
    <w:p w14:paraId="31FF416D" w14:textId="77777777" w:rsidR="005B72E7" w:rsidRPr="00F123A8" w:rsidRDefault="005B72E7" w:rsidP="005B72E7">
      <w:pPr>
        <w:numPr>
          <w:ilvl w:val="0"/>
          <w:numId w:val="10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Fora da faixa (&gt; 15): Indica especulação elevada, com preço muito acima do lucro operacional. Exemplo: Nubank (NUBR33) pode ter EV/EBIT &gt; 15, com capitalização de ~R$200 bilhões e EBIT inicial baixo, devido a expectativas de crescimento no setor financeiro digital. Implicações: Alto risco, adequado apenas para investidores especulativos dispostos a apostar em crescimento futuro. Recomendações: Agressivos devem analisar projeções de mercado, penetração de clientes e concorrência (ex.: bancos tradicionais); conservadores evitar completamente. Riscos: Bolhas especulativas ou falha em entregar crescimento podem levar a quedas significativas; verificar relatórios de adoção digital e regulação. Referências Cruzadas: Avalie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evaluate_peg_ratio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crescimento esperado,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evaluate_p_ativo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relação com ativos e </w:t>
      </w:r>
      <w:r w:rsidRPr="00F123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evaluate_crescimento_receita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tendências de faturamento.</w:t>
      </w:r>
    </w:p>
    <w:p w14:paraId="287DAFD1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Conclusão</w:t>
      </w:r>
    </w:p>
    <w:p w14:paraId="78CEA7C2" w14:textId="77777777" w:rsidR="005B72E7" w:rsidRPr="00F123A8" w:rsidRDefault="005B72E7" w:rsidP="005B72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Este relatório detalha 14 indicadores financeiros com descrições aprimoradas e expandidas, oferecendo uma análise profunda para auxiliar investidores na tomada de decisão. Cada indicador foi contextualizado com exemplos práticos, </w:t>
      </w:r>
      <w:r w:rsidRPr="00F12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recomendações específicas, riscos detalhados e referências cruzadas para uma análise integrada. As faixas foram inferidas com base em padrões financeiros e podem ser ajustadas com dados adicionais (ex.: metadados_funcoes2.xlsx). Para exportação em outros formatos ou ajustes, forneça instruções específicas.</w:t>
      </w:r>
    </w:p>
    <w:p w14:paraId="2B06BE94" w14:textId="77777777" w:rsidR="005B72E7" w:rsidRDefault="005B72E7" w:rsidP="005B72E7"/>
    <w:p w14:paraId="259766A4" w14:textId="77777777" w:rsidR="007056E2" w:rsidRDefault="007056E2"/>
    <w:sectPr w:rsidR="00705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79B"/>
    <w:multiLevelType w:val="multilevel"/>
    <w:tmpl w:val="921C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9CA"/>
    <w:multiLevelType w:val="multilevel"/>
    <w:tmpl w:val="15B6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04C9"/>
    <w:multiLevelType w:val="multilevel"/>
    <w:tmpl w:val="62E4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4292F"/>
    <w:multiLevelType w:val="multilevel"/>
    <w:tmpl w:val="6A5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A6371"/>
    <w:multiLevelType w:val="multilevel"/>
    <w:tmpl w:val="525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B0A3A"/>
    <w:multiLevelType w:val="multilevel"/>
    <w:tmpl w:val="EE1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0528D"/>
    <w:multiLevelType w:val="multilevel"/>
    <w:tmpl w:val="7730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5395A"/>
    <w:multiLevelType w:val="multilevel"/>
    <w:tmpl w:val="0832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A337D"/>
    <w:multiLevelType w:val="multilevel"/>
    <w:tmpl w:val="FE7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33F7C"/>
    <w:multiLevelType w:val="multilevel"/>
    <w:tmpl w:val="68C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B149E"/>
    <w:multiLevelType w:val="multilevel"/>
    <w:tmpl w:val="3B4A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142C1"/>
    <w:multiLevelType w:val="multilevel"/>
    <w:tmpl w:val="4416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F060E"/>
    <w:multiLevelType w:val="multilevel"/>
    <w:tmpl w:val="CD7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D0E79"/>
    <w:multiLevelType w:val="multilevel"/>
    <w:tmpl w:val="D70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012F2D"/>
    <w:multiLevelType w:val="multilevel"/>
    <w:tmpl w:val="0310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067C64"/>
    <w:multiLevelType w:val="multilevel"/>
    <w:tmpl w:val="BD58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E611EC"/>
    <w:multiLevelType w:val="multilevel"/>
    <w:tmpl w:val="6E6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546106"/>
    <w:multiLevelType w:val="multilevel"/>
    <w:tmpl w:val="BD5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031B2"/>
    <w:multiLevelType w:val="multilevel"/>
    <w:tmpl w:val="5CB6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A3358C"/>
    <w:multiLevelType w:val="multilevel"/>
    <w:tmpl w:val="ECC6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D52012"/>
    <w:multiLevelType w:val="multilevel"/>
    <w:tmpl w:val="134C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1D64A3"/>
    <w:multiLevelType w:val="multilevel"/>
    <w:tmpl w:val="FC8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8450D1"/>
    <w:multiLevelType w:val="multilevel"/>
    <w:tmpl w:val="34A6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DE0A17"/>
    <w:multiLevelType w:val="multilevel"/>
    <w:tmpl w:val="977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886563"/>
    <w:multiLevelType w:val="multilevel"/>
    <w:tmpl w:val="BB1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8974D0"/>
    <w:multiLevelType w:val="multilevel"/>
    <w:tmpl w:val="5A4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E4184C"/>
    <w:multiLevelType w:val="multilevel"/>
    <w:tmpl w:val="7C98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ED2A7C"/>
    <w:multiLevelType w:val="multilevel"/>
    <w:tmpl w:val="473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6212CB"/>
    <w:multiLevelType w:val="multilevel"/>
    <w:tmpl w:val="74FC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866BF2"/>
    <w:multiLevelType w:val="multilevel"/>
    <w:tmpl w:val="009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9901FC"/>
    <w:multiLevelType w:val="multilevel"/>
    <w:tmpl w:val="864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762249"/>
    <w:multiLevelType w:val="multilevel"/>
    <w:tmpl w:val="F578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772931"/>
    <w:multiLevelType w:val="multilevel"/>
    <w:tmpl w:val="E44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032734"/>
    <w:multiLevelType w:val="multilevel"/>
    <w:tmpl w:val="6CF8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584A20"/>
    <w:multiLevelType w:val="multilevel"/>
    <w:tmpl w:val="C658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60203E"/>
    <w:multiLevelType w:val="multilevel"/>
    <w:tmpl w:val="2232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396016"/>
    <w:multiLevelType w:val="multilevel"/>
    <w:tmpl w:val="133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F33415"/>
    <w:multiLevelType w:val="multilevel"/>
    <w:tmpl w:val="8D4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224BB9"/>
    <w:multiLevelType w:val="multilevel"/>
    <w:tmpl w:val="924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920211"/>
    <w:multiLevelType w:val="multilevel"/>
    <w:tmpl w:val="F3B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B06F49"/>
    <w:multiLevelType w:val="multilevel"/>
    <w:tmpl w:val="4B50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095C93"/>
    <w:multiLevelType w:val="multilevel"/>
    <w:tmpl w:val="98D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0D73DF"/>
    <w:multiLevelType w:val="multilevel"/>
    <w:tmpl w:val="1DF2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F9084E"/>
    <w:multiLevelType w:val="multilevel"/>
    <w:tmpl w:val="9998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7606F6"/>
    <w:multiLevelType w:val="multilevel"/>
    <w:tmpl w:val="5182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ED48A1"/>
    <w:multiLevelType w:val="multilevel"/>
    <w:tmpl w:val="15C8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3765D3"/>
    <w:multiLevelType w:val="multilevel"/>
    <w:tmpl w:val="27B4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800C3F"/>
    <w:multiLevelType w:val="multilevel"/>
    <w:tmpl w:val="F95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36516E"/>
    <w:multiLevelType w:val="multilevel"/>
    <w:tmpl w:val="7FF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3B769C"/>
    <w:multiLevelType w:val="multilevel"/>
    <w:tmpl w:val="33BA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070182"/>
    <w:multiLevelType w:val="multilevel"/>
    <w:tmpl w:val="21BA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76393E"/>
    <w:multiLevelType w:val="multilevel"/>
    <w:tmpl w:val="A03A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C8751C"/>
    <w:multiLevelType w:val="multilevel"/>
    <w:tmpl w:val="0EDA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773462"/>
    <w:multiLevelType w:val="multilevel"/>
    <w:tmpl w:val="924C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F32C4F"/>
    <w:multiLevelType w:val="multilevel"/>
    <w:tmpl w:val="220C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B117AF"/>
    <w:multiLevelType w:val="multilevel"/>
    <w:tmpl w:val="7C76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192AAB"/>
    <w:multiLevelType w:val="multilevel"/>
    <w:tmpl w:val="4ED8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A86087"/>
    <w:multiLevelType w:val="multilevel"/>
    <w:tmpl w:val="C3B8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4317C"/>
    <w:multiLevelType w:val="multilevel"/>
    <w:tmpl w:val="3998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CA124B"/>
    <w:multiLevelType w:val="multilevel"/>
    <w:tmpl w:val="FDF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CB79ED"/>
    <w:multiLevelType w:val="multilevel"/>
    <w:tmpl w:val="76D8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D1747C"/>
    <w:multiLevelType w:val="multilevel"/>
    <w:tmpl w:val="39E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6801B9"/>
    <w:multiLevelType w:val="multilevel"/>
    <w:tmpl w:val="7708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830236"/>
    <w:multiLevelType w:val="multilevel"/>
    <w:tmpl w:val="0EBA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CB191D"/>
    <w:multiLevelType w:val="multilevel"/>
    <w:tmpl w:val="688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5C6C2A"/>
    <w:multiLevelType w:val="multilevel"/>
    <w:tmpl w:val="A37A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DB6248"/>
    <w:multiLevelType w:val="multilevel"/>
    <w:tmpl w:val="7B48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0B1F59"/>
    <w:multiLevelType w:val="multilevel"/>
    <w:tmpl w:val="B46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C650EB"/>
    <w:multiLevelType w:val="multilevel"/>
    <w:tmpl w:val="0FFC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5B3558"/>
    <w:multiLevelType w:val="multilevel"/>
    <w:tmpl w:val="39A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7E6A8E"/>
    <w:multiLevelType w:val="multilevel"/>
    <w:tmpl w:val="2F5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290CCF"/>
    <w:multiLevelType w:val="multilevel"/>
    <w:tmpl w:val="2B6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493688"/>
    <w:multiLevelType w:val="multilevel"/>
    <w:tmpl w:val="A11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C662A6"/>
    <w:multiLevelType w:val="multilevel"/>
    <w:tmpl w:val="8394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E040A9"/>
    <w:multiLevelType w:val="multilevel"/>
    <w:tmpl w:val="8AAC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FA7C16"/>
    <w:multiLevelType w:val="multilevel"/>
    <w:tmpl w:val="3418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A04C0D"/>
    <w:multiLevelType w:val="multilevel"/>
    <w:tmpl w:val="C3E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EB5FD1"/>
    <w:multiLevelType w:val="multilevel"/>
    <w:tmpl w:val="1B30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1326F8"/>
    <w:multiLevelType w:val="multilevel"/>
    <w:tmpl w:val="436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803162"/>
    <w:multiLevelType w:val="multilevel"/>
    <w:tmpl w:val="8EF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6464D8"/>
    <w:multiLevelType w:val="multilevel"/>
    <w:tmpl w:val="DE98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EB746A"/>
    <w:multiLevelType w:val="multilevel"/>
    <w:tmpl w:val="9C4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E43429"/>
    <w:multiLevelType w:val="multilevel"/>
    <w:tmpl w:val="840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C87281"/>
    <w:multiLevelType w:val="multilevel"/>
    <w:tmpl w:val="0A8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1E60DE"/>
    <w:multiLevelType w:val="multilevel"/>
    <w:tmpl w:val="D73C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96456D"/>
    <w:multiLevelType w:val="multilevel"/>
    <w:tmpl w:val="31F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1B2FFF"/>
    <w:multiLevelType w:val="multilevel"/>
    <w:tmpl w:val="0BF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91724B"/>
    <w:multiLevelType w:val="multilevel"/>
    <w:tmpl w:val="F354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326F64"/>
    <w:multiLevelType w:val="multilevel"/>
    <w:tmpl w:val="40F6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3B2D5B"/>
    <w:multiLevelType w:val="multilevel"/>
    <w:tmpl w:val="5A6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A527A3"/>
    <w:multiLevelType w:val="multilevel"/>
    <w:tmpl w:val="9FA8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A54B57"/>
    <w:multiLevelType w:val="multilevel"/>
    <w:tmpl w:val="009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317503"/>
    <w:multiLevelType w:val="multilevel"/>
    <w:tmpl w:val="8BE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890A8B"/>
    <w:multiLevelType w:val="multilevel"/>
    <w:tmpl w:val="5AD0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8E3ACF"/>
    <w:multiLevelType w:val="multilevel"/>
    <w:tmpl w:val="BC38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D25D44"/>
    <w:multiLevelType w:val="multilevel"/>
    <w:tmpl w:val="61B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0310C4"/>
    <w:multiLevelType w:val="multilevel"/>
    <w:tmpl w:val="C648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271AB6"/>
    <w:multiLevelType w:val="multilevel"/>
    <w:tmpl w:val="FE14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111E30"/>
    <w:multiLevelType w:val="multilevel"/>
    <w:tmpl w:val="7D4C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1867C5"/>
    <w:multiLevelType w:val="multilevel"/>
    <w:tmpl w:val="8FD4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AD0E30"/>
    <w:multiLevelType w:val="multilevel"/>
    <w:tmpl w:val="DA6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FC5EF1"/>
    <w:multiLevelType w:val="multilevel"/>
    <w:tmpl w:val="327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4630AD"/>
    <w:multiLevelType w:val="multilevel"/>
    <w:tmpl w:val="52AC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501515">
    <w:abstractNumId w:val="62"/>
  </w:num>
  <w:num w:numId="2" w16cid:durableId="1504055689">
    <w:abstractNumId w:val="85"/>
  </w:num>
  <w:num w:numId="3" w16cid:durableId="1362366245">
    <w:abstractNumId w:val="79"/>
  </w:num>
  <w:num w:numId="4" w16cid:durableId="1443650170">
    <w:abstractNumId w:val="29"/>
  </w:num>
  <w:num w:numId="5" w16cid:durableId="820468925">
    <w:abstractNumId w:val="67"/>
  </w:num>
  <w:num w:numId="6" w16cid:durableId="1773939858">
    <w:abstractNumId w:val="1"/>
  </w:num>
  <w:num w:numId="7" w16cid:durableId="952131902">
    <w:abstractNumId w:val="5"/>
  </w:num>
  <w:num w:numId="8" w16cid:durableId="638073854">
    <w:abstractNumId w:val="65"/>
  </w:num>
  <w:num w:numId="9" w16cid:durableId="1488323486">
    <w:abstractNumId w:val="41"/>
  </w:num>
  <w:num w:numId="10" w16cid:durableId="1452433149">
    <w:abstractNumId w:val="83"/>
  </w:num>
  <w:num w:numId="11" w16cid:durableId="1253857621">
    <w:abstractNumId w:val="77"/>
  </w:num>
  <w:num w:numId="12" w16cid:durableId="154611496">
    <w:abstractNumId w:val="88"/>
  </w:num>
  <w:num w:numId="13" w16cid:durableId="1275558957">
    <w:abstractNumId w:val="55"/>
  </w:num>
  <w:num w:numId="14" w16cid:durableId="1443920480">
    <w:abstractNumId w:val="32"/>
  </w:num>
  <w:num w:numId="15" w16cid:durableId="2098943983">
    <w:abstractNumId w:val="98"/>
  </w:num>
  <w:num w:numId="16" w16cid:durableId="350954835">
    <w:abstractNumId w:val="53"/>
  </w:num>
  <w:num w:numId="17" w16cid:durableId="738359466">
    <w:abstractNumId w:val="30"/>
  </w:num>
  <w:num w:numId="18" w16cid:durableId="2016034548">
    <w:abstractNumId w:val="97"/>
  </w:num>
  <w:num w:numId="19" w16cid:durableId="171528130">
    <w:abstractNumId w:val="78"/>
  </w:num>
  <w:num w:numId="20" w16cid:durableId="1090351583">
    <w:abstractNumId w:val="18"/>
  </w:num>
  <w:num w:numId="21" w16cid:durableId="1348748399">
    <w:abstractNumId w:val="58"/>
  </w:num>
  <w:num w:numId="22" w16cid:durableId="927151858">
    <w:abstractNumId w:val="12"/>
  </w:num>
  <w:num w:numId="23" w16cid:durableId="696199205">
    <w:abstractNumId w:val="17"/>
  </w:num>
  <w:num w:numId="24" w16cid:durableId="1195729693">
    <w:abstractNumId w:val="61"/>
  </w:num>
  <w:num w:numId="25" w16cid:durableId="932394873">
    <w:abstractNumId w:val="21"/>
  </w:num>
  <w:num w:numId="26" w16cid:durableId="371418742">
    <w:abstractNumId w:val="64"/>
  </w:num>
  <w:num w:numId="27" w16cid:durableId="1253398616">
    <w:abstractNumId w:val="7"/>
  </w:num>
  <w:num w:numId="28" w16cid:durableId="344787607">
    <w:abstractNumId w:val="100"/>
  </w:num>
  <w:num w:numId="29" w16cid:durableId="1387416192">
    <w:abstractNumId w:val="81"/>
  </w:num>
  <w:num w:numId="30" w16cid:durableId="1820271030">
    <w:abstractNumId w:val="52"/>
  </w:num>
  <w:num w:numId="31" w16cid:durableId="612178248">
    <w:abstractNumId w:val="6"/>
  </w:num>
  <w:num w:numId="32" w16cid:durableId="373966151">
    <w:abstractNumId w:val="26"/>
  </w:num>
  <w:num w:numId="33" w16cid:durableId="1910112763">
    <w:abstractNumId w:val="102"/>
  </w:num>
  <w:num w:numId="34" w16cid:durableId="93675555">
    <w:abstractNumId w:val="27"/>
  </w:num>
  <w:num w:numId="35" w16cid:durableId="2141680003">
    <w:abstractNumId w:val="75"/>
  </w:num>
  <w:num w:numId="36" w16cid:durableId="2107143657">
    <w:abstractNumId w:val="11"/>
  </w:num>
  <w:num w:numId="37" w16cid:durableId="1872569207">
    <w:abstractNumId w:val="51"/>
  </w:num>
  <w:num w:numId="38" w16cid:durableId="1443183757">
    <w:abstractNumId w:val="45"/>
  </w:num>
  <w:num w:numId="39" w16cid:durableId="734354974">
    <w:abstractNumId w:val="36"/>
  </w:num>
  <w:num w:numId="40" w16cid:durableId="800224418">
    <w:abstractNumId w:val="72"/>
  </w:num>
  <w:num w:numId="41" w16cid:durableId="402797219">
    <w:abstractNumId w:val="28"/>
  </w:num>
  <w:num w:numId="42" w16cid:durableId="1008826644">
    <w:abstractNumId w:val="63"/>
  </w:num>
  <w:num w:numId="43" w16cid:durableId="474956251">
    <w:abstractNumId w:val="39"/>
  </w:num>
  <w:num w:numId="44" w16cid:durableId="1388454102">
    <w:abstractNumId w:val="40"/>
  </w:num>
  <w:num w:numId="45" w16cid:durableId="539391643">
    <w:abstractNumId w:val="86"/>
  </w:num>
  <w:num w:numId="46" w16cid:durableId="1429348921">
    <w:abstractNumId w:val="71"/>
  </w:num>
  <w:num w:numId="47" w16cid:durableId="1059130131">
    <w:abstractNumId w:val="4"/>
  </w:num>
  <w:num w:numId="48" w16cid:durableId="707804930">
    <w:abstractNumId w:val="8"/>
  </w:num>
  <w:num w:numId="49" w16cid:durableId="95945874">
    <w:abstractNumId w:val="96"/>
  </w:num>
  <w:num w:numId="50" w16cid:durableId="1205555182">
    <w:abstractNumId w:val="2"/>
  </w:num>
  <w:num w:numId="51" w16cid:durableId="1040520918">
    <w:abstractNumId w:val="42"/>
  </w:num>
  <w:num w:numId="52" w16cid:durableId="839739911">
    <w:abstractNumId w:val="47"/>
  </w:num>
  <w:num w:numId="53" w16cid:durableId="2108621627">
    <w:abstractNumId w:val="60"/>
  </w:num>
  <w:num w:numId="54" w16cid:durableId="931737920">
    <w:abstractNumId w:val="19"/>
  </w:num>
  <w:num w:numId="55" w16cid:durableId="209151786">
    <w:abstractNumId w:val="33"/>
  </w:num>
  <w:num w:numId="56" w16cid:durableId="514613547">
    <w:abstractNumId w:val="90"/>
  </w:num>
  <w:num w:numId="57" w16cid:durableId="175268768">
    <w:abstractNumId w:val="84"/>
  </w:num>
  <w:num w:numId="58" w16cid:durableId="290285081">
    <w:abstractNumId w:val="35"/>
  </w:num>
  <w:num w:numId="59" w16cid:durableId="1835097847">
    <w:abstractNumId w:val="14"/>
  </w:num>
  <w:num w:numId="60" w16cid:durableId="563566171">
    <w:abstractNumId w:val="91"/>
  </w:num>
  <w:num w:numId="61" w16cid:durableId="339235623">
    <w:abstractNumId w:val="22"/>
  </w:num>
  <w:num w:numId="62" w16cid:durableId="1901163387">
    <w:abstractNumId w:val="44"/>
  </w:num>
  <w:num w:numId="63" w16cid:durableId="2025205781">
    <w:abstractNumId w:val="95"/>
  </w:num>
  <w:num w:numId="64" w16cid:durableId="70855638">
    <w:abstractNumId w:val="70"/>
  </w:num>
  <w:num w:numId="65" w16cid:durableId="1113328784">
    <w:abstractNumId w:val="101"/>
  </w:num>
  <w:num w:numId="66" w16cid:durableId="1228877791">
    <w:abstractNumId w:val="13"/>
  </w:num>
  <w:num w:numId="67" w16cid:durableId="32776488">
    <w:abstractNumId w:val="49"/>
  </w:num>
  <w:num w:numId="68" w16cid:durableId="596255017">
    <w:abstractNumId w:val="54"/>
  </w:num>
  <w:num w:numId="69" w16cid:durableId="1183207764">
    <w:abstractNumId w:val="69"/>
  </w:num>
  <w:num w:numId="70" w16cid:durableId="1962223635">
    <w:abstractNumId w:val="46"/>
  </w:num>
  <w:num w:numId="71" w16cid:durableId="2118677290">
    <w:abstractNumId w:val="24"/>
  </w:num>
  <w:num w:numId="72" w16cid:durableId="136336521">
    <w:abstractNumId w:val="82"/>
  </w:num>
  <w:num w:numId="73" w16cid:durableId="625746147">
    <w:abstractNumId w:val="66"/>
  </w:num>
  <w:num w:numId="74" w16cid:durableId="1010765867">
    <w:abstractNumId w:val="74"/>
  </w:num>
  <w:num w:numId="75" w16cid:durableId="525951640">
    <w:abstractNumId w:val="37"/>
  </w:num>
  <w:num w:numId="76" w16cid:durableId="1821311125">
    <w:abstractNumId w:val="25"/>
  </w:num>
  <w:num w:numId="77" w16cid:durableId="1653294436">
    <w:abstractNumId w:val="93"/>
  </w:num>
  <w:num w:numId="78" w16cid:durableId="783692403">
    <w:abstractNumId w:val="50"/>
  </w:num>
  <w:num w:numId="79" w16cid:durableId="1371028629">
    <w:abstractNumId w:val="31"/>
  </w:num>
  <w:num w:numId="80" w16cid:durableId="1138375978">
    <w:abstractNumId w:val="73"/>
  </w:num>
  <w:num w:numId="81" w16cid:durableId="460154954">
    <w:abstractNumId w:val="34"/>
  </w:num>
  <w:num w:numId="82" w16cid:durableId="1604608510">
    <w:abstractNumId w:val="38"/>
  </w:num>
  <w:num w:numId="83" w16cid:durableId="1128552950">
    <w:abstractNumId w:val="23"/>
  </w:num>
  <w:num w:numId="84" w16cid:durableId="951595984">
    <w:abstractNumId w:val="94"/>
  </w:num>
  <w:num w:numId="85" w16cid:durableId="1295603030">
    <w:abstractNumId w:val="76"/>
  </w:num>
  <w:num w:numId="86" w16cid:durableId="1429932012">
    <w:abstractNumId w:val="10"/>
  </w:num>
  <w:num w:numId="87" w16cid:durableId="1120951119">
    <w:abstractNumId w:val="16"/>
  </w:num>
  <w:num w:numId="88" w16cid:durableId="148594824">
    <w:abstractNumId w:val="48"/>
  </w:num>
  <w:num w:numId="89" w16cid:durableId="676536678">
    <w:abstractNumId w:val="20"/>
  </w:num>
  <w:num w:numId="90" w16cid:durableId="1124735060">
    <w:abstractNumId w:val="9"/>
  </w:num>
  <w:num w:numId="91" w16cid:durableId="916985610">
    <w:abstractNumId w:val="99"/>
  </w:num>
  <w:num w:numId="92" w16cid:durableId="693387747">
    <w:abstractNumId w:val="15"/>
  </w:num>
  <w:num w:numId="93" w16cid:durableId="1975717703">
    <w:abstractNumId w:val="89"/>
  </w:num>
  <w:num w:numId="94" w16cid:durableId="773718606">
    <w:abstractNumId w:val="57"/>
  </w:num>
  <w:num w:numId="95" w16cid:durableId="2064479973">
    <w:abstractNumId w:val="3"/>
  </w:num>
  <w:num w:numId="96" w16cid:durableId="1320767651">
    <w:abstractNumId w:val="0"/>
  </w:num>
  <w:num w:numId="97" w16cid:durableId="871456613">
    <w:abstractNumId w:val="56"/>
  </w:num>
  <w:num w:numId="98" w16cid:durableId="2099908019">
    <w:abstractNumId w:val="87"/>
  </w:num>
  <w:num w:numId="99" w16cid:durableId="2015960932">
    <w:abstractNumId w:val="43"/>
  </w:num>
  <w:num w:numId="100" w16cid:durableId="560554439">
    <w:abstractNumId w:val="92"/>
  </w:num>
  <w:num w:numId="101" w16cid:durableId="2033679444">
    <w:abstractNumId w:val="59"/>
  </w:num>
  <w:num w:numId="102" w16cid:durableId="690184503">
    <w:abstractNumId w:val="80"/>
  </w:num>
  <w:num w:numId="103" w16cid:durableId="1406294216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A6"/>
    <w:rsid w:val="00245F6A"/>
    <w:rsid w:val="0029601B"/>
    <w:rsid w:val="00375B0B"/>
    <w:rsid w:val="004864A6"/>
    <w:rsid w:val="005B72E7"/>
    <w:rsid w:val="007056E2"/>
    <w:rsid w:val="00D2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50FED-290C-407D-A7C3-2D80E2A4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2E7"/>
  </w:style>
  <w:style w:type="paragraph" w:styleId="Ttulo1">
    <w:name w:val="heading 1"/>
    <w:basedOn w:val="Normal"/>
    <w:next w:val="Normal"/>
    <w:link w:val="Ttulo1Char"/>
    <w:uiPriority w:val="9"/>
    <w:qFormat/>
    <w:rsid w:val="0048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6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6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86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86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64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64A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64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64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64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64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64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64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64A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6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64A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64A6"/>
    <w:rPr>
      <w:b/>
      <w:bCs/>
      <w:smallCaps/>
      <w:color w:val="2F5496" w:themeColor="accent1" w:themeShade="BF"/>
      <w:spacing w:val="5"/>
    </w:rPr>
  </w:style>
  <w:style w:type="numbering" w:customStyle="1" w:styleId="Semlista1">
    <w:name w:val="Sem lista1"/>
    <w:next w:val="Semlista"/>
    <w:uiPriority w:val="99"/>
    <w:semiHidden/>
    <w:unhideWhenUsed/>
    <w:rsid w:val="005B72E7"/>
  </w:style>
  <w:style w:type="paragraph" w:customStyle="1" w:styleId="msonormal0">
    <w:name w:val="msonormal"/>
    <w:basedOn w:val="Normal"/>
    <w:rsid w:val="005B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B72E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B72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5B7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25047</Words>
  <Characters>135257</Characters>
  <Application>Microsoft Office Word</Application>
  <DocSecurity>0</DocSecurity>
  <Lines>1127</Lines>
  <Paragraphs>319</Paragraphs>
  <ScaleCrop>false</ScaleCrop>
  <Company/>
  <LinksUpToDate>false</LinksUpToDate>
  <CharactersWithSpaces>159985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SilvioP</dc:creator>
  <cp:keywords/>
  <dc:description/>
  <cp:lastModifiedBy>SilvioP</cp:lastModifiedBy>
  <cp:revision>2</cp:revision>
  <dcterms:created xsi:type="dcterms:W3CDTF">2025-08-05T00:47:00Z</dcterms:created>
  <dcterms:modified xsi:type="dcterms:W3CDTF">2025-08-05T00:47:00Z</dcterms:modified>
</cp:coreProperties>
</file>